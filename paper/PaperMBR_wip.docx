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EDFC1" w14:textId="77777777" w:rsidR="00C47E34" w:rsidRPr="001509EC" w:rsidRDefault="00C47E34" w:rsidP="00416E1D">
      <w:pPr>
        <w:jc w:val="both"/>
        <w:rPr>
          <w:rFonts w:ascii="Arial" w:eastAsiaTheme="minorHAnsi" w:hAnsi="Arial" w:cs="Arial"/>
          <w:sz w:val="24"/>
        </w:rPr>
      </w:pPr>
      <w:proofErr w:type="spellStart"/>
      <w:r w:rsidRPr="001509EC">
        <w:rPr>
          <w:rFonts w:ascii="Arial" w:eastAsiaTheme="minorHAnsi" w:hAnsi="Arial" w:cs="Arial"/>
          <w:b/>
          <w:bCs/>
          <w:color w:val="000000"/>
          <w:szCs w:val="28"/>
        </w:rPr>
        <w:t>Structural</w:t>
      </w:r>
      <w:proofErr w:type="spellEnd"/>
      <w:r w:rsidRPr="001509EC">
        <w:rPr>
          <w:rFonts w:ascii="Arial" w:eastAsiaTheme="minorHAnsi" w:hAnsi="Arial" w:cs="Arial"/>
          <w:b/>
          <w:bCs/>
          <w:color w:val="000000"/>
          <w:szCs w:val="28"/>
        </w:rPr>
        <w:t xml:space="preserve"> </w:t>
      </w:r>
      <w:proofErr w:type="spellStart"/>
      <w:r w:rsidRPr="001509EC">
        <w:rPr>
          <w:rFonts w:ascii="Arial" w:eastAsiaTheme="minorHAnsi" w:hAnsi="Arial" w:cs="Arial"/>
          <w:b/>
          <w:bCs/>
          <w:color w:val="000000"/>
          <w:szCs w:val="28"/>
        </w:rPr>
        <w:t>substitution</w:t>
      </w:r>
      <w:proofErr w:type="spellEnd"/>
      <w:r w:rsidRPr="001509EC">
        <w:rPr>
          <w:rFonts w:ascii="Arial" w:eastAsiaTheme="minorHAnsi" w:hAnsi="Arial" w:cs="Arial"/>
          <w:b/>
          <w:bCs/>
          <w:color w:val="000000"/>
          <w:szCs w:val="28"/>
        </w:rPr>
        <w:t xml:space="preserve"> </w:t>
      </w:r>
      <w:proofErr w:type="spellStart"/>
      <w:r w:rsidRPr="001509EC">
        <w:rPr>
          <w:rFonts w:ascii="Arial" w:eastAsiaTheme="minorHAnsi" w:hAnsi="Arial" w:cs="Arial"/>
          <w:b/>
          <w:bCs/>
          <w:color w:val="000000"/>
          <w:szCs w:val="28"/>
        </w:rPr>
        <w:t>matrices</w:t>
      </w:r>
      <w:proofErr w:type="spellEnd"/>
      <w:r w:rsidRPr="001509EC">
        <w:rPr>
          <w:rFonts w:ascii="Arial" w:eastAsiaTheme="minorHAnsi" w:hAnsi="Arial" w:cs="Arial"/>
          <w:b/>
          <w:bCs/>
          <w:color w:val="000000"/>
          <w:szCs w:val="28"/>
        </w:rPr>
        <w:t xml:space="preserve"> for RNA</w:t>
      </w:r>
    </w:p>
    <w:p w14:paraId="02DABD7E" w14:textId="77777777" w:rsidR="00C47E34" w:rsidRPr="001509EC" w:rsidRDefault="00C47E34" w:rsidP="00416E1D">
      <w:pPr>
        <w:jc w:val="both"/>
        <w:rPr>
          <w:rFonts w:ascii="Arial" w:eastAsiaTheme="minorHAnsi" w:hAnsi="Arial" w:cs="Arial"/>
          <w:sz w:val="24"/>
        </w:rPr>
      </w:pPr>
      <w:commentRangeStart w:id="0"/>
      <w:r w:rsidRPr="001509EC">
        <w:rPr>
          <w:rFonts w:ascii="Arial" w:eastAsiaTheme="minorHAnsi" w:hAnsi="Arial" w:cs="Arial"/>
          <w:color w:val="000000"/>
          <w:sz w:val="22"/>
          <w:szCs w:val="22"/>
        </w:rPr>
        <w:t xml:space="preserve">Marco Pietrosanto*, Marta </w:t>
      </w:r>
      <w:proofErr w:type="spellStart"/>
      <w:r w:rsidRPr="001509EC">
        <w:rPr>
          <w:rFonts w:ascii="Arial" w:eastAsiaTheme="minorHAnsi" w:hAnsi="Arial" w:cs="Arial"/>
          <w:color w:val="000000"/>
          <w:sz w:val="22"/>
          <w:szCs w:val="22"/>
        </w:rPr>
        <w:t>Adinolfi</w:t>
      </w:r>
      <w:commentRangeEnd w:id="0"/>
      <w:proofErr w:type="spellEnd"/>
      <w:r w:rsidRPr="001509EC">
        <w:rPr>
          <w:rStyle w:val="Rimandocommento"/>
          <w:rFonts w:ascii="Arial" w:hAnsi="Arial" w:cs="Arial"/>
        </w:rPr>
        <w:commentReference w:id="0"/>
      </w:r>
      <w:r w:rsidRPr="001509EC">
        <w:rPr>
          <w:rFonts w:ascii="Arial" w:eastAsiaTheme="minorHAnsi" w:hAnsi="Arial" w:cs="Arial"/>
          <w:color w:val="000000"/>
          <w:sz w:val="22"/>
          <w:szCs w:val="22"/>
        </w:rPr>
        <w:t xml:space="preserve">*, Fabrizio </w:t>
      </w:r>
      <w:proofErr w:type="spellStart"/>
      <w:r w:rsidRPr="001509EC">
        <w:rPr>
          <w:rFonts w:ascii="Arial" w:eastAsiaTheme="minorHAnsi" w:hAnsi="Arial" w:cs="Arial"/>
          <w:color w:val="000000"/>
          <w:sz w:val="22"/>
          <w:szCs w:val="22"/>
        </w:rPr>
        <w:t>Ferrè</w:t>
      </w:r>
      <w:proofErr w:type="spellEnd"/>
      <w:r w:rsidRPr="001509EC">
        <w:rPr>
          <w:rFonts w:ascii="Arial" w:eastAsiaTheme="minorHAnsi" w:hAnsi="Arial" w:cs="Arial"/>
          <w:color w:val="000000"/>
          <w:sz w:val="22"/>
          <w:szCs w:val="22"/>
        </w:rPr>
        <w:t>, Gabriele Ausiello and Manuela Helmer-Citterich</w:t>
      </w:r>
    </w:p>
    <w:p w14:paraId="1CA43E1A" w14:textId="77777777" w:rsidR="00C47E34" w:rsidRPr="001509EC" w:rsidRDefault="00C47E34" w:rsidP="00416E1D">
      <w:pPr>
        <w:jc w:val="both"/>
        <w:rPr>
          <w:rFonts w:ascii="Arial" w:eastAsiaTheme="minorHAnsi" w:hAnsi="Arial" w:cs="Arial"/>
          <w:sz w:val="24"/>
          <w:lang w:val="en-US"/>
        </w:rPr>
      </w:pPr>
      <w:r w:rsidRPr="001509EC">
        <w:rPr>
          <w:rFonts w:ascii="Arial" w:eastAsiaTheme="minorHAnsi" w:hAnsi="Arial" w:cs="Arial"/>
          <w:color w:val="000000"/>
          <w:sz w:val="22"/>
          <w:szCs w:val="22"/>
          <w:lang w:val="en-US"/>
        </w:rPr>
        <w:t>*These authors contributed equally to the work</w:t>
      </w:r>
    </w:p>
    <w:p w14:paraId="63EF2F2E" w14:textId="77777777" w:rsidR="00C47E34" w:rsidRPr="001509EC" w:rsidRDefault="00C47E34" w:rsidP="00416E1D">
      <w:pPr>
        <w:jc w:val="both"/>
        <w:rPr>
          <w:rFonts w:ascii="Arial" w:eastAsia="Times New Roman" w:hAnsi="Arial" w:cs="Arial"/>
          <w:sz w:val="24"/>
          <w:lang w:val="en-US"/>
        </w:rPr>
      </w:pPr>
    </w:p>
    <w:p w14:paraId="1937B5B7" w14:textId="77777777" w:rsidR="00416E1D" w:rsidRDefault="00416E1D" w:rsidP="00416E1D">
      <w:pPr>
        <w:jc w:val="both"/>
        <w:rPr>
          <w:rFonts w:ascii="Arial" w:eastAsiaTheme="minorHAnsi" w:hAnsi="Arial" w:cs="Arial"/>
          <w:b/>
          <w:bCs/>
          <w:color w:val="000000"/>
          <w:sz w:val="22"/>
          <w:szCs w:val="22"/>
        </w:rPr>
        <w:sectPr w:rsidR="00416E1D" w:rsidSect="00416E1D">
          <w:pgSz w:w="11900" w:h="16840"/>
          <w:pgMar w:top="1417" w:right="1134" w:bottom="1134" w:left="1134" w:header="708" w:footer="708" w:gutter="0"/>
          <w:cols w:space="708"/>
          <w:docGrid w:linePitch="360"/>
        </w:sectPr>
      </w:pPr>
    </w:p>
    <w:p w14:paraId="69F1F058" w14:textId="16AA2AC6" w:rsidR="00C47E34" w:rsidRPr="001509EC" w:rsidRDefault="00C47E34" w:rsidP="00416E1D">
      <w:pPr>
        <w:jc w:val="both"/>
        <w:rPr>
          <w:rFonts w:ascii="Arial" w:eastAsiaTheme="minorHAnsi" w:hAnsi="Arial" w:cs="Arial"/>
          <w:sz w:val="24"/>
        </w:rPr>
      </w:pPr>
      <w:r w:rsidRPr="001509EC">
        <w:rPr>
          <w:rFonts w:ascii="Arial" w:eastAsiaTheme="minorHAnsi" w:hAnsi="Arial" w:cs="Arial"/>
          <w:b/>
          <w:bCs/>
          <w:color w:val="000000"/>
          <w:sz w:val="22"/>
          <w:szCs w:val="22"/>
        </w:rPr>
        <w:t>ABSTRACT</w:t>
      </w:r>
    </w:p>
    <w:p w14:paraId="019E4ABF" w14:textId="77777777" w:rsidR="00C47E34" w:rsidRPr="001509EC" w:rsidRDefault="00C47E34" w:rsidP="00416E1D">
      <w:pPr>
        <w:jc w:val="both"/>
        <w:rPr>
          <w:rFonts w:ascii="Arial" w:eastAsia="Times New Roman" w:hAnsi="Arial" w:cs="Arial"/>
          <w:sz w:val="24"/>
        </w:rPr>
      </w:pPr>
    </w:p>
    <w:p w14:paraId="30A62EA5" w14:textId="77777777" w:rsidR="00C47E34" w:rsidRPr="001509EC" w:rsidRDefault="00C47E34" w:rsidP="00416E1D">
      <w:pPr>
        <w:jc w:val="both"/>
        <w:rPr>
          <w:rFonts w:ascii="Arial" w:eastAsiaTheme="minorHAnsi" w:hAnsi="Arial" w:cs="Arial"/>
          <w:sz w:val="24"/>
        </w:rPr>
      </w:pPr>
      <w:r w:rsidRPr="001509EC">
        <w:rPr>
          <w:rFonts w:ascii="Arial" w:eastAsiaTheme="minorHAnsi" w:hAnsi="Arial" w:cs="Arial"/>
          <w:b/>
          <w:bCs/>
          <w:color w:val="000000"/>
          <w:sz w:val="22"/>
          <w:szCs w:val="22"/>
        </w:rPr>
        <w:t>INTRODUCTION</w:t>
      </w:r>
    </w:p>
    <w:p w14:paraId="72583EB1" w14:textId="32996B01" w:rsidR="00C47E34" w:rsidRDefault="00E7441A" w:rsidP="00416E1D">
      <w:pPr>
        <w:jc w:val="both"/>
        <w:rPr>
          <w:rFonts w:ascii="Arial" w:eastAsia="Times New Roman" w:hAnsi="Arial" w:cs="Arial"/>
          <w:sz w:val="22"/>
          <w:szCs w:val="22"/>
          <w:lang w:val="en-US"/>
        </w:rPr>
      </w:pPr>
      <w:r w:rsidRPr="001509EC">
        <w:rPr>
          <w:rFonts w:ascii="Arial" w:eastAsia="Times New Roman" w:hAnsi="Arial" w:cs="Arial"/>
          <w:sz w:val="22"/>
          <w:szCs w:val="22"/>
          <w:lang w:val="en-US"/>
        </w:rPr>
        <w:t>Structural representation of RNA secondary (and tertiary) structure, is in constant evolution. Th</w:t>
      </w:r>
      <w:r w:rsidR="001509EC">
        <w:rPr>
          <w:rFonts w:ascii="Arial" w:eastAsia="Times New Roman" w:hAnsi="Arial" w:cs="Arial"/>
          <w:sz w:val="22"/>
          <w:szCs w:val="22"/>
          <w:lang w:val="en-US"/>
        </w:rPr>
        <w:t xml:space="preserve">e standard dot-bracket notation, although well-known and widely used, lacks of usability in terms of added information to any problem involving secondary structures. We must here divide the concept of secondary structures notation (or encoding) into two main focuses: the encoding can be used as a means to represent the final data (e.g. the secondary structure itself), in order to better visualize the problem. This is part of a communication effort which does not require the notation to be information rich in terms of “added features”. When a notation is used in this way, we call it </w:t>
      </w:r>
      <w:r w:rsidR="001509EC">
        <w:rPr>
          <w:rFonts w:ascii="Arial" w:eastAsia="Times New Roman" w:hAnsi="Arial" w:cs="Arial"/>
          <w:i/>
          <w:sz w:val="22"/>
          <w:szCs w:val="22"/>
          <w:lang w:val="en-US"/>
        </w:rPr>
        <w:t>end</w:t>
      </w:r>
      <w:r w:rsidR="001509EC" w:rsidRPr="001509EC">
        <w:rPr>
          <w:rFonts w:ascii="Arial" w:eastAsia="Times New Roman" w:hAnsi="Arial" w:cs="Arial"/>
          <w:i/>
          <w:sz w:val="22"/>
          <w:szCs w:val="22"/>
          <w:lang w:val="en-US"/>
        </w:rPr>
        <w:t>point</w:t>
      </w:r>
      <w:r w:rsidR="001509EC">
        <w:rPr>
          <w:rFonts w:ascii="Arial" w:eastAsia="Times New Roman" w:hAnsi="Arial" w:cs="Arial"/>
          <w:sz w:val="22"/>
          <w:szCs w:val="22"/>
          <w:lang w:val="en-US"/>
        </w:rPr>
        <w:t xml:space="preserve">. The notation can be used, however, to bring information to the problem addressed, in the same way “feature engineering” in the machine learning field greatly benefits the study. It can add useful aspects where they may be otherwise not exposed or simply not exploitable by the implemented approaches. When a notation is used in this way, we call it </w:t>
      </w:r>
      <w:r w:rsidR="001509EC">
        <w:rPr>
          <w:rFonts w:ascii="Arial" w:eastAsia="Times New Roman" w:hAnsi="Arial" w:cs="Arial"/>
          <w:i/>
          <w:sz w:val="22"/>
          <w:szCs w:val="22"/>
          <w:lang w:val="en-US"/>
        </w:rPr>
        <w:t>featuring</w:t>
      </w:r>
      <w:r w:rsidR="001509EC">
        <w:rPr>
          <w:rFonts w:ascii="Arial" w:eastAsia="Times New Roman" w:hAnsi="Arial" w:cs="Arial"/>
          <w:sz w:val="22"/>
          <w:szCs w:val="22"/>
          <w:lang w:val="en-US"/>
        </w:rPr>
        <w:t>. These two aspects are obviously not mutually exclusive but each notation is usually unbalanced towards one of the two characteristics.</w:t>
      </w:r>
      <w:r w:rsidR="001706F4">
        <w:rPr>
          <w:rFonts w:ascii="Arial" w:eastAsia="Times New Roman" w:hAnsi="Arial" w:cs="Arial"/>
          <w:sz w:val="22"/>
          <w:szCs w:val="22"/>
          <w:lang w:val="en-US"/>
        </w:rPr>
        <w:t xml:space="preserve"> </w:t>
      </w:r>
    </w:p>
    <w:p w14:paraId="6BCC910D" w14:textId="77777777" w:rsidR="00435F95" w:rsidRDefault="001706F4" w:rsidP="00416E1D">
      <w:pPr>
        <w:jc w:val="both"/>
        <w:rPr>
          <w:rFonts w:ascii="Arial" w:eastAsia="Times New Roman" w:hAnsi="Arial" w:cs="Arial"/>
          <w:sz w:val="22"/>
          <w:szCs w:val="22"/>
          <w:lang w:val="en-US"/>
        </w:rPr>
      </w:pPr>
      <w:r>
        <w:rPr>
          <w:rFonts w:ascii="Arial" w:eastAsia="Times New Roman" w:hAnsi="Arial" w:cs="Arial"/>
          <w:sz w:val="22"/>
          <w:szCs w:val="22"/>
          <w:lang w:val="en-US"/>
        </w:rPr>
        <w:t xml:space="preserve">As examples, the dot-bracket is used quite as an </w:t>
      </w:r>
      <w:r>
        <w:rPr>
          <w:rFonts w:ascii="Arial" w:eastAsia="Times New Roman" w:hAnsi="Arial" w:cs="Arial"/>
          <w:i/>
          <w:sz w:val="22"/>
          <w:szCs w:val="22"/>
          <w:lang w:val="en-US"/>
        </w:rPr>
        <w:t>endpoint</w:t>
      </w:r>
      <w:r>
        <w:rPr>
          <w:rFonts w:ascii="Arial" w:eastAsia="Times New Roman" w:hAnsi="Arial" w:cs="Arial"/>
          <w:sz w:val="22"/>
          <w:szCs w:val="22"/>
          <w:lang w:val="en-US"/>
        </w:rPr>
        <w:t xml:space="preserve"> but is not a great </w:t>
      </w:r>
      <w:r>
        <w:rPr>
          <w:rFonts w:ascii="Arial" w:eastAsia="Times New Roman" w:hAnsi="Arial" w:cs="Arial"/>
          <w:i/>
          <w:sz w:val="22"/>
          <w:szCs w:val="22"/>
          <w:lang w:val="en-US"/>
        </w:rPr>
        <w:t>featuring</w:t>
      </w:r>
      <w:r>
        <w:rPr>
          <w:rFonts w:ascii="Arial" w:eastAsia="Times New Roman" w:hAnsi="Arial" w:cs="Arial"/>
          <w:sz w:val="22"/>
          <w:szCs w:val="22"/>
          <w:lang w:val="en-US"/>
        </w:rPr>
        <w:t xml:space="preserve"> notation; any graph modeling of the secondary structure is an almost pure </w:t>
      </w:r>
      <w:r>
        <w:rPr>
          <w:rFonts w:ascii="Arial" w:eastAsia="Times New Roman" w:hAnsi="Arial" w:cs="Arial"/>
          <w:i/>
          <w:sz w:val="22"/>
          <w:szCs w:val="22"/>
          <w:lang w:val="en-US"/>
        </w:rPr>
        <w:t>featuring</w:t>
      </w:r>
      <w:r>
        <w:rPr>
          <w:rFonts w:ascii="Arial" w:eastAsia="Times New Roman" w:hAnsi="Arial" w:cs="Arial"/>
          <w:sz w:val="22"/>
          <w:szCs w:val="22"/>
          <w:lang w:val="en-US"/>
        </w:rPr>
        <w:t xml:space="preserve"> notation, but lacks an immediate communication </w:t>
      </w:r>
      <w:r w:rsidR="00435F95">
        <w:rPr>
          <w:rFonts w:ascii="Arial" w:eastAsia="Times New Roman" w:hAnsi="Arial" w:cs="Arial"/>
          <w:sz w:val="22"/>
          <w:szCs w:val="22"/>
          <w:lang w:val="en-US"/>
        </w:rPr>
        <w:fldChar w:fldCharType="begin" w:fldLock="1"/>
      </w:r>
      <w:r w:rsidR="00435F95">
        <w:rPr>
          <w:rFonts w:ascii="Arial" w:eastAsia="Times New Roman" w:hAnsi="Arial" w:cs="Arial"/>
          <w:sz w:val="22"/>
          <w:szCs w:val="22"/>
          <w:lang w:val="en-US"/>
        </w:rPr>
        <w:instrText>ADDIN CSL_CITATION {"citationItems":[{"id":"ITEM-1","itemData":{"DOI":"10.1186/gb-2014-15-1-r17","ISBN":"1465-6914 (Electronic)\\r1465-6906 (Linking)","ISSN":"1465-6914","PMID":"24451197","abstract":"We present GraphProt, a computational framework for learning sequence- and structure-binding preferences of RNA-binding proteins (RBPs) from high-throughput experimental data. We benchmark GraphProt, demonstrating that the modeled binding preferences conform to the literature, and showcase the biological relevance and two applications of GraphProt models. First, estimated binding affinities correlate with experimental measurements. Second, predicted Ago2 targets display higher levels of expression upon Ago2 knockdown, whereas control targets do not. Computational binding models, such as those provided by GraphProt, are essential to predict RBP-binding sites and affinities in all tissues. GraphProt is freely available at http://www.bioinf.uni-freiburg.de/Software/GraphProt.","author":[{"dropping-particle":"","family":"Maticzka","given":"Daniel","non-dropping-particle":"","parse-names":false,"suffix":""},{"dropping-particle":"","family":"Lange","given":"Sita J","non-dropping-particle":"","parse-names":false,"suffix":""},{"dropping-particle":"","family":"Costa","given":"Fabrizio","non-dropping-particle":"","parse-names":false,"suffix":""},{"dropping-particle":"","family":"Backofen","given":"Rolf","non-dropping-particle":"","parse-names":false,"suffix":""}],"container-title":"Genome biology","id":"ITEM-1","issue":"1","issued":{"date-parts":[["2014"]]},"page":"R17","title":"GraphProt: modeling binding preferences of RNA-binding proteins.","type":"article-journal","volume":"15"},"uris":["http://www.mendeley.com/documents/?uuid=2175943b-9411-4c90-86cc-39c8e61781bd"]}],"mendeley":{"formattedCitation":"(1)","plainTextFormattedCitation":"(1)","previouslyFormattedCitation":"(1)"},"properties":{"noteIndex":0},"schema":"https://github.com/citation-style-language/schema/raw/master/csl-citation.json"}</w:instrText>
      </w:r>
      <w:r w:rsidR="00435F95">
        <w:rPr>
          <w:rFonts w:ascii="Arial" w:eastAsia="Times New Roman" w:hAnsi="Arial" w:cs="Arial"/>
          <w:sz w:val="22"/>
          <w:szCs w:val="22"/>
          <w:lang w:val="en-US"/>
        </w:rPr>
        <w:fldChar w:fldCharType="separate"/>
      </w:r>
      <w:r w:rsidR="00435F95" w:rsidRPr="00435F95">
        <w:rPr>
          <w:rFonts w:ascii="Arial" w:eastAsia="Times New Roman" w:hAnsi="Arial" w:cs="Arial"/>
          <w:noProof/>
          <w:sz w:val="22"/>
          <w:szCs w:val="22"/>
          <w:lang w:val="en-US"/>
        </w:rPr>
        <w:t>(1)</w:t>
      </w:r>
      <w:r w:rsidR="00435F95">
        <w:rPr>
          <w:rFonts w:ascii="Arial" w:eastAsia="Times New Roman" w:hAnsi="Arial" w:cs="Arial"/>
          <w:sz w:val="22"/>
          <w:szCs w:val="22"/>
          <w:lang w:val="en-US"/>
        </w:rPr>
        <w:fldChar w:fldCharType="end"/>
      </w:r>
      <w:r>
        <w:rPr>
          <w:rFonts w:ascii="Arial" w:eastAsia="Times New Roman" w:hAnsi="Arial" w:cs="Arial"/>
          <w:sz w:val="22"/>
          <w:szCs w:val="22"/>
          <w:lang w:val="en-US"/>
        </w:rPr>
        <w:t xml:space="preserve"> and is usually algorithmically complex to use for large datasets. The BEAR notation, introduced by Mattei et al. </w:t>
      </w:r>
      <w:r w:rsidR="00435F95">
        <w:rPr>
          <w:rFonts w:ascii="Arial" w:eastAsia="Times New Roman" w:hAnsi="Arial" w:cs="Arial"/>
          <w:sz w:val="22"/>
          <w:szCs w:val="22"/>
          <w:lang w:val="en-US"/>
        </w:rPr>
        <w:fldChar w:fldCharType="begin" w:fldLock="1"/>
      </w:r>
      <w:r w:rsidR="00435F95">
        <w:rPr>
          <w:rFonts w:ascii="Arial" w:eastAsia="Times New Roman" w:hAnsi="Arial" w:cs="Arial"/>
          <w:sz w:val="22"/>
          <w:szCs w:val="22"/>
          <w:lang w:val="en-US"/>
        </w:rPr>
        <w:instrText>ADDIN CSL_CITATION {"citationItems":[{"id":"ITEM-1","itemData":{"DOI":"10.1093/nar/gku283","ISBN":"0039062023","ISSN":"13624962","PMID":"24753415","abstract":"Structural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author":[{"dropping-particle":"","family":"Mattei","given":"Eugenio","non-dropping-particle":"","parse-names":false,"suffix":""},{"dropping-particle":"","family":"Ausiello","given":"Gabriele","non-dropping-particle":"","parse-names":false,"suffix":""},{"dropping-particle":"","family":"Ferrè","given":"Fabrizio","non-dropping-particle":"","parse-names":false,"suffix":""},{"dropping-particle":"","family":"Helmer-Citterich","given":"Manuela","non-dropping-particle":"","parse-names":false,"suffix":""}],"container-title":"Nucleic Acids Research","id":"ITEM-1","issue":"10","issued":{"date-parts":[["2014"]]},"page":"6146-6157","title":"A novel approach to represent and compare RNA secondary structures","type":"article-journal","volume":"42"},"uris":["http://www.mendeley.com/documents/?uuid=4fa01129-5f34-4c4b-9720-626ccf98e653"]}],"mendeley":{"formattedCitation":"(2)","plainTextFormattedCitation":"(2)","previouslyFormattedCitation":"(2)"},"properties":{"noteIndex":0},"schema":"https://github.com/citation-style-language/schema/raw/master/csl-citation.json"}</w:instrText>
      </w:r>
      <w:r w:rsidR="00435F95">
        <w:rPr>
          <w:rFonts w:ascii="Arial" w:eastAsia="Times New Roman" w:hAnsi="Arial" w:cs="Arial"/>
          <w:sz w:val="22"/>
          <w:szCs w:val="22"/>
          <w:lang w:val="en-US"/>
        </w:rPr>
        <w:fldChar w:fldCharType="separate"/>
      </w:r>
      <w:r w:rsidR="00435F95" w:rsidRPr="00435F95">
        <w:rPr>
          <w:rFonts w:ascii="Arial" w:eastAsia="Times New Roman" w:hAnsi="Arial" w:cs="Arial"/>
          <w:noProof/>
          <w:sz w:val="22"/>
          <w:szCs w:val="22"/>
          <w:lang w:val="en-US"/>
        </w:rPr>
        <w:t>(2)</w:t>
      </w:r>
      <w:r w:rsidR="00435F95">
        <w:rPr>
          <w:rFonts w:ascii="Arial" w:eastAsia="Times New Roman" w:hAnsi="Arial" w:cs="Arial"/>
          <w:sz w:val="22"/>
          <w:szCs w:val="22"/>
          <w:lang w:val="en-US"/>
        </w:rPr>
        <w:fldChar w:fldCharType="end"/>
      </w:r>
      <w:r>
        <w:rPr>
          <w:rFonts w:ascii="Arial" w:eastAsia="Times New Roman" w:hAnsi="Arial" w:cs="Arial"/>
          <w:sz w:val="22"/>
          <w:szCs w:val="22"/>
          <w:lang w:val="en-US"/>
        </w:rPr>
        <w:t>, has proven useful to lo</w:t>
      </w:r>
      <w:bookmarkStart w:id="1" w:name="_GoBack"/>
      <w:bookmarkEnd w:id="1"/>
      <w:r>
        <w:rPr>
          <w:rFonts w:ascii="Arial" w:eastAsia="Times New Roman" w:hAnsi="Arial" w:cs="Arial"/>
          <w:sz w:val="22"/>
          <w:szCs w:val="22"/>
          <w:lang w:val="en-US"/>
        </w:rPr>
        <w:t>wer algorithm complexity for both structural pairwise alignments and large datasets motif discovery</w:t>
      </w:r>
      <w:r w:rsidR="00435F95">
        <w:rPr>
          <w:rFonts w:ascii="Arial" w:eastAsia="Times New Roman" w:hAnsi="Arial" w:cs="Arial"/>
          <w:sz w:val="22"/>
          <w:szCs w:val="22"/>
          <w:lang w:val="en-US"/>
        </w:rPr>
        <w:t xml:space="preserve"> </w:t>
      </w:r>
      <w:r w:rsidR="00435F95">
        <w:rPr>
          <w:rFonts w:ascii="Arial" w:eastAsia="Times New Roman" w:hAnsi="Arial" w:cs="Arial"/>
          <w:sz w:val="22"/>
          <w:szCs w:val="22"/>
          <w:lang w:val="en-US"/>
        </w:rPr>
        <w:fldChar w:fldCharType="begin" w:fldLock="1"/>
      </w:r>
      <w:r w:rsidR="00435F95">
        <w:rPr>
          <w:rFonts w:ascii="Arial" w:eastAsia="Times New Roman" w:hAnsi="Arial" w:cs="Arial"/>
          <w:sz w:val="22"/>
          <w:szCs w:val="22"/>
          <w:lang w:val="en-US"/>
        </w:rPr>
        <w:instrText>ADDIN CSL_CITATION {"citationItems":[{"id":"ITEM-1","itemData":{"DOI":"10.1093/nar/gkw750","ISSN":"13624962","PMID":"27580722","abstract":"Functional RNA regions are often related to recur-rent secondary structure patterns (or motifs), which can exert their role in several different ways, partic-ularly in dictating the interaction with RNA-binding proteins, and acting in the regulation of a large num-ber of cellular processes. Among the available motif-finding tools, the majority focuses on sequence pat-terns, sometimes including secondary structure as additional constraints to improve their performance. Nonetheless, secondary structures motifs may be concurrent to their sequence counterparts or even encode a stronger functional signal. Current meth-ods for searching structural motifs generally require long pipelines and/or high computational efforts or previously aligned sequences. Here, we present BEAM (BEAr Motif finder), a novel method for struc-tural motif discovery from a set of unaligned RNAs, taking advantage of a recently developed encoding for RNA secondary structure named BEAR (Brand nEw Alphabet for RNAs) and of evolutionary substi-tution rates of secondary structure elements. Tested in a varied set of scenarios, from small-to large-scale, BEAM is successful in retrieving structural motifs even in highly noisy data sets, such as those that can arise in CLIP-Seq or other high-throughput experiments.","author":[{"dropping-particle":"","family":"Pietrosanto","given":"Marco","non-dropping-particle":"","parse-names":false,"suffix":""},{"dropping-particle":"","family":"Mattei","given":"Eugenio","non-dropping-particle":"","parse-names":false,"suffix":""},{"dropping-particle":"","family":"Helmer-Citterich","given":"Manuela","non-dropping-particle":"","parse-names":false,"suffix":""},{"dropping-particle":"","family":"Ferrè","given":"Fabrizio","non-dropping-particle":"","parse-names":false,"suffix":""}],"container-title":"Nucleic Acids Research","id":"ITEM-1","issue":"18","issued":{"date-parts":[["2016","8","31"]]},"note":"10.1093/nar/gkw750","page":"8600-8609","title":"A novel method for the identification of conserved structural patterns in RNA: From small scale to high-throughput applications","type":"article-journal","volume":"44"},"uris":["http://www.mendeley.com/documents/?uuid=747e3b4b-7d8b-4263-8d78-3f06260ea515"]}],"mendeley":{"formattedCitation":"(3)","plainTextFormattedCitation":"(3)","previouslyFormattedCitation":"(3)"},"properties":{"noteIndex":0},"schema":"https://github.com/citation-style-language/schema/raw/master/csl-citation.json"}</w:instrText>
      </w:r>
      <w:r w:rsidR="00435F95">
        <w:rPr>
          <w:rFonts w:ascii="Arial" w:eastAsia="Times New Roman" w:hAnsi="Arial" w:cs="Arial"/>
          <w:sz w:val="22"/>
          <w:szCs w:val="22"/>
          <w:lang w:val="en-US"/>
        </w:rPr>
        <w:fldChar w:fldCharType="separate"/>
      </w:r>
      <w:r w:rsidR="00435F95" w:rsidRPr="00435F95">
        <w:rPr>
          <w:rFonts w:ascii="Arial" w:eastAsia="Times New Roman" w:hAnsi="Arial" w:cs="Arial"/>
          <w:noProof/>
          <w:sz w:val="22"/>
          <w:szCs w:val="22"/>
          <w:lang w:val="en-US"/>
        </w:rPr>
        <w:t>(3)</w:t>
      </w:r>
      <w:r w:rsidR="00435F95">
        <w:rPr>
          <w:rFonts w:ascii="Arial" w:eastAsia="Times New Roman" w:hAnsi="Arial" w:cs="Arial"/>
          <w:sz w:val="22"/>
          <w:szCs w:val="22"/>
          <w:lang w:val="en-US"/>
        </w:rPr>
        <w:fldChar w:fldCharType="end"/>
      </w:r>
      <w:r>
        <w:rPr>
          <w:rFonts w:ascii="Arial" w:eastAsia="Times New Roman" w:hAnsi="Arial" w:cs="Arial"/>
          <w:sz w:val="22"/>
          <w:szCs w:val="22"/>
          <w:lang w:val="en-US"/>
        </w:rPr>
        <w:t xml:space="preserve">, yet lacks the powerful communication of other string-based structural representations such as the one used in other works </w:t>
      </w:r>
      <w:r w:rsidR="00435F95">
        <w:rPr>
          <w:rFonts w:ascii="Arial" w:eastAsia="Times New Roman" w:hAnsi="Arial" w:cs="Arial"/>
          <w:sz w:val="22"/>
          <w:szCs w:val="22"/>
          <w:lang w:val="en-US"/>
        </w:rPr>
        <w:fldChar w:fldCharType="begin" w:fldLock="1"/>
      </w:r>
      <w:r w:rsidR="00435F95">
        <w:rPr>
          <w:rFonts w:ascii="Arial" w:eastAsia="Times New Roman" w:hAnsi="Arial" w:cs="Arial"/>
          <w:sz w:val="22"/>
          <w:szCs w:val="22"/>
          <w:lang w:val="en-US"/>
        </w:rPr>
        <w:instrText>ADDIN CSL_CITATION {"citationItems":[{"id":"ITEM-1","itemData":{"DOI":"10.1261/rna.2017210","ISSN":"1469-9001","PMID":"20418358","abstract":"While many RNA-binding proteins (RBPs) bind RNA in a sequence-specific manner, their sequence preferences alone do not distinguish known target RNAs from other potential targets that are coexpressed and contain the same sequence motifs. Recently, the mRNA targets of dozens of RNA-binding proteins have been identified, facilitating a systematic study of the features of target transcripts. Using these data, we demonstrate that calculating the predicted structural accessibility of a putative RBP binding site allows one to significantly improve the accuracy of predicting in vivo binding for the majority of sequence-specific RBPs. In our new in silico approach, accessibility is predicted based solely on the mRNA sequence without consideration of the locations of bound trans-factors; as such, our results suggest a greater than previously anticipated role for intrinsic mRNA secondary structure in determining RBP binding target preference. Target site accessibility aids in predicting target transcripts and the binding sites for RBPs with a range of RNA-binding domains and subcellular functions. Based on this work, we introduce a new motif-finding algorithm that identifies accessible sequence-specific RBP motifs from in vivo binding data.","author":[{"dropping-particle":"","family":"Li","given":"Xiao","non-dropping-particle":"","parse-names":false,"suffix":""},{"dropping-particle":"","family":"Quon","given":"Gerald","non-dropping-particle":"","parse-names":false,"suffix":""},{"dropping-particle":"","family":"Lipshitz","given":"Howard D","non-dropping-particle":"","parse-names":false,"suffix":""},{"dropping-particle":"","family":"Morris","given":"Quaid","non-dropping-particle":"","parse-names":false,"suffix":""}],"container-title":"RNA (New York, N.Y.)","id":"ITEM-1","issue":"6","issued":{"date-parts":[["2010","6"]]},"page":"1096-107","title":"Predicting in vivo binding sites of RNA-binding proteins using mRNA secondary structure.","type":"article-journal","volume":"16"},"uris":["http://www.mendeley.com/documents/?uuid=8eb6734f-0b4e-413b-b0e0-e7e9ae1be5bc"]},{"id":"ITEM-2","itemData":{"DOI":"10.1093/bfgp/elu047","ISBN":"1416978828","ISSN":"2041-2649","author":[{"dropping-particle":"","family":"Cook","given":"K. B.","non-dropping-particle":"","parse-names":false,"suffix":""},{"dropping-particle":"","family":"Hughes","given":"T. R.","non-dropping-particle":"","parse-names":false,"suffix":""},{"dropping-particle":"","family":"Morris","given":"Q. D.","non-dropping-particle":"","parse-names":false,"suffix":""}],"container-title":"Briefings in Functional Genomics","id":"ITEM-2","issue":"1","issued":{"date-parts":[["2015"]]},"page":"74-89","title":"High-throughput characterization of protein-RNA interactions","type":"article-journal","volume":"14"},"uris":["http://www.mendeley.com/documents/?uuid=7c330e1e-5110-4744-886c-1826b3f2b678"]},{"id":"ITEM-3","itemData":{"DOI":"10.1016/j.ymeth.2017.03.003","ISSN":"10959130","PMID":"28274760","abstract":"RNA binding proteins (RBPs) play an important role in regulating many processes in the cell. RBPs often recognize their RNA targets in a specific manner. In addition to the RNA primary sequence, the structure of the RNA has been shown to play a central role in RNA recognition by RBPs. In recent years, many experimental approaches, both in vitro and in vivo, were developed and employed to identify and characterize RBP targets and extract their binding specificities. In vivo binding techniques, such as CrossLinking and ImmunoPrecipitation (CLIP)-based methods, enable the characterization of protein binding sites on RNA targets. However, these methods do not provide information regarding the structural preferences of the protein. While methods to obtain the structure of RNA are available, inferring both the sequence and the structure preferences of RBPs remains a challenge. Here we present SMARTIV, a novel computational tool for discovering combined sequence and structure binding motifs from in vivo RNA binding data relying on the sequences of the target sites, the ranking of their binding scores and their predicted secondary structure. The combined motifs are provided in a unified representation that is informative and easy for visual perception. We tested the method on CLIP-seq data from different platforms for a variety of RBPs. Overall, we show that our results are highly consistent with known binding motifs of RBPs, offering additional information on their structural preferences.","author":[{"dropping-particle":"","family":"Polishchuk","given":"Maya","non-dropping-particle":"","parse-names":false,"suffix":""},{"dropping-particle":"","family":"Paz","given":"Inbal","non-dropping-particle":"","parse-names":false,"suffix":""},{"dropping-particle":"","family":"Kohen","given":"Refael","non-dropping-particle":"","parse-names":false,"suffix":""},{"dropping-particle":"","family":"Mesika","given":"Rona","non-dropping-particle":"","parse-names":false,"suffix":""},{"dropping-particle":"","family":"Yakhini","given":"Zohar","non-dropping-particle":"","parse-names":false,"suffix":""},{"dropping-particle":"","family":"Mandel-Gutfreund","given":"Yael","non-dropping-particle":"","parse-names":false,"suffix":""}],"container-title":"Methods","id":"ITEM-3","issued":{"date-parts":[["2017"]]},"page":"73-81","title":"A combined sequence and structure based method for discovering enriched motifs in RNA from in vivo binding data","type":"article-journal","volume":"118-119"},"uris":["http://www.mendeley.com/documents/?uuid=2f97106c-2a5b-4dfb-b5ad-1c21f4f798c8"]},{"id":"ITEM-4","itemData":{"DOI":"10.1371/journal.pcbi.1000832","ISSN":"1553-7358","PMID":"20617199","abstract":"Metazoan genomes encode hundreds of RNA-binding proteins (RBPs). These proteins regulate post-transcriptional gene expression and have critical roles in numerous cellular processes including mRNA splicing, export, stability and translation. Despite their ubiquity and importance, the binding preferences for most RBPs are not well characterized. In vitro and in vivo studies, using affinity selection-based approaches, have successfully identified RNA sequence associated with specific RBPs; however, it is difficult to infer RBP sequence and structural preferences without specifically designed motif finding methods. In this study, we introduce a new motif-finding method, RNAcontext, designed to elucidate RBP-specific sequence and structural preferences with greater accuracy than existing approaches. We evaluated RNAcontext on recently published in vitro and in vivo RNA affinity selected data and demonstrate that RNAcontext identifies known binding preferences for several control proteins including HuR, PTB, and Vts1p and predicts new RNA structure preferences for SF2/ASF, RBM4, FUSIP1 and SLM2. The predicted preferences for SF2/ASF are consistent with its recently reported in vivo binding sites. RNAcontext is an accurate and efficient motif finding method ideally suited for using large-scale RNA-binding affinity datasets to determine the relative binding preferences of RBPs for a wide range of RNA sequences and structures.","author":[{"dropping-particle":"","family":"Kazan","given":"Hilal","non-dropping-particle":"","parse-names":false,"suffix":""},{"dropping-particle":"","family":"Ray","given":"Debashish","non-dropping-particle":"","parse-names":false,"suffix":""},{"dropping-particle":"","family":"Chan","given":"Esther T","non-dropping-particle":"","parse-names":false,"suffix":""},{"dropping-particle":"","family":"Hughes","given":"Timothy R","non-dropping-particle":"","parse-names":false,"suffix":""},{"dropping-particle":"","family":"Morris","given":"Quaid","non-dropping-particle":"","parse-names":false,"suffix":""}],"container-title":"PLoS computational biology","id":"ITEM-4","issue":"7","issued":{"date-parts":[["2010","1"]]},"page":"e1000832","title":"RNAcontext: a new method for learning the sequence and structure binding preferences of RNA-binding proteins.","type":"article-journal","volume":"6"},"uris":["http://www.mendeley.com/documents/?uuid=be901efd-936e-4c34-a87f-cbe9841f77f5"]},{"id":"ITEM-5","itemData":{"DOI":"10.1093/nar/gky285","ISBN":"1805200909","ISSN":"0305-1048","abstract":"While RNA secondary structure prediction from sequence data has made remarkable progress, there is a need for improved strategies for annotating the features of RNA secondary structures. Here, we present bpRNA, a novel annotation tool capable of parsing RNA structures, including complex pseudoknot-containing RNAs, to yield an objective, precise, compact, unambiguous, easily-interpretable description of all loops, stems, and pseudoknots, along with the positions, sequence, and flanking base pairs of each such structural feature. We also introduce several new informative representations of RNA structure types to improve structure visualization and interpretation. We have further used bpRNA to generate a web-accessible meta-database, 'bpRNA-1m', of over 100 000 single-molecule, known secondary structures; this is both more fully and accurately annotated and over 20-times larger than existing databases. We use a subset of the database with highly similar (≥90% identical) sequences filtered out to report on statistical trends in sequence, flanking base pairs, and length. Both the bpRNA method and the bpRNA-1m database will be valuable resources both for specific analysis of individual RNA molecules and large-scale analyses such as are useful for updating RNA energy parameters for computational thermodynamic predictions, improving machine learning models for structure prediction, and for benchmarking structure-prediction algorithms.","author":[{"dropping-particle":"","family":"Danaee","given":"Padideh","non-dropping-particle":"","parse-names":false,"suffix":""},{"dropping-particle":"","family":"Rouches","given":"Mason","non-dropping-particle":"","parse-names":false,"suffix":""},{"dropping-particle":"","family":"Wiley","given":"Michelle","non-dropping-particle":"","parse-names":false,"suffix":""},{"dropping-particle":"","family":"Deng","given":"Dezhong","non-dropping-particle":"","parse-names":false,"suffix":""},{"dropping-particle":"","family":"Huang","given":"Liang","non-dropping-particle":"","parse-names":false,"suffix":""},{"dropping-particle":"","family":"Hendrix","given":"David","non-dropping-particle":"","parse-names":false,"suffix":""}],"container-title":"Nucleic Acids Research","id":"ITEM-5","issue":"May","issued":{"date-parts":[["2018"]]},"page":"1-14","publisher":"Oxford University Press","title":"bpRNA: large-scale automated annotation and analysis of RNA secondary structure.","type":"article-journal","volume":"46"},"uris":["http://www.mendeley.com/documents/?uuid=168ba825-2729-4f72-b4aa-aa9e136fcfaf"]}],"mendeley":{"formattedCitation":"(4–8)","plainTextFormattedCitation":"(4–8)"},"properties":{"noteIndex":0},"schema":"https://github.com/citation-style-language/schema/raw/master/csl-citation.json"}</w:instrText>
      </w:r>
      <w:r w:rsidR="00435F95">
        <w:rPr>
          <w:rFonts w:ascii="Arial" w:eastAsia="Times New Roman" w:hAnsi="Arial" w:cs="Arial"/>
          <w:sz w:val="22"/>
          <w:szCs w:val="22"/>
          <w:lang w:val="en-US"/>
        </w:rPr>
        <w:fldChar w:fldCharType="separate"/>
      </w:r>
      <w:r w:rsidR="00435F95" w:rsidRPr="00435F95">
        <w:rPr>
          <w:rFonts w:ascii="Arial" w:eastAsia="Times New Roman" w:hAnsi="Arial" w:cs="Arial"/>
          <w:noProof/>
          <w:sz w:val="22"/>
          <w:szCs w:val="22"/>
          <w:lang w:val="en-US"/>
        </w:rPr>
        <w:t>(4–8)</w:t>
      </w:r>
      <w:r w:rsidR="00435F95">
        <w:rPr>
          <w:rFonts w:ascii="Arial" w:eastAsia="Times New Roman" w:hAnsi="Arial" w:cs="Arial"/>
          <w:sz w:val="22"/>
          <w:szCs w:val="22"/>
          <w:lang w:val="en-US"/>
        </w:rPr>
        <w:fldChar w:fldCharType="end"/>
      </w:r>
      <w:r w:rsidR="00435F95">
        <w:rPr>
          <w:rFonts w:ascii="Arial" w:eastAsia="Times New Roman" w:hAnsi="Arial" w:cs="Arial"/>
          <w:sz w:val="22"/>
          <w:szCs w:val="22"/>
          <w:lang w:val="en-US"/>
        </w:rPr>
        <w:t xml:space="preserve">, which are however, mostly used as </w:t>
      </w:r>
      <w:r w:rsidR="00435F95">
        <w:rPr>
          <w:rFonts w:ascii="Arial" w:eastAsia="Times New Roman" w:hAnsi="Arial" w:cs="Arial"/>
          <w:i/>
          <w:sz w:val="22"/>
          <w:szCs w:val="22"/>
          <w:lang w:val="en-US"/>
        </w:rPr>
        <w:t>endpoints</w:t>
      </w:r>
      <w:r w:rsidR="00435F95">
        <w:rPr>
          <w:rFonts w:ascii="Arial" w:eastAsia="Times New Roman" w:hAnsi="Arial" w:cs="Arial"/>
          <w:sz w:val="22"/>
          <w:szCs w:val="22"/>
          <w:lang w:val="en-US"/>
        </w:rPr>
        <w:t>.</w:t>
      </w:r>
    </w:p>
    <w:p w14:paraId="613E6AF0" w14:textId="2C6E38A3" w:rsidR="001706F4" w:rsidRDefault="00435F95" w:rsidP="00416E1D">
      <w:pPr>
        <w:jc w:val="both"/>
        <w:rPr>
          <w:rFonts w:ascii="Arial" w:eastAsia="Times New Roman" w:hAnsi="Arial" w:cs="Arial"/>
          <w:sz w:val="22"/>
          <w:szCs w:val="22"/>
          <w:lang w:val="en-US"/>
        </w:rPr>
      </w:pPr>
      <w:r>
        <w:rPr>
          <w:rFonts w:ascii="Arial" w:eastAsia="Times New Roman" w:hAnsi="Arial" w:cs="Arial"/>
          <w:sz w:val="22"/>
          <w:szCs w:val="22"/>
          <w:lang w:val="en-US"/>
        </w:rPr>
        <w:t xml:space="preserve">The importance of a well-balanced notation is hence called for, and in this study we want to establish a framework that can be used by researchers to move in that direction. We present some possible string-based secondary structure encoding, inspired by some recent and/or well known work, but </w:t>
      </w:r>
      <w:r>
        <w:rPr>
          <w:rFonts w:ascii="Arial" w:eastAsia="Times New Roman" w:hAnsi="Arial" w:cs="Arial"/>
          <w:sz w:val="22"/>
          <w:szCs w:val="22"/>
          <w:lang w:val="en-US"/>
        </w:rPr>
        <w:t xml:space="preserve">enriching the notation with substitution matrices which have proven useful for other tasks such as pairwise alignments and motif discovery. We show some possible applications that are directly derived by the possibility of using a </w:t>
      </w:r>
      <w:r>
        <w:rPr>
          <w:rFonts w:ascii="Arial" w:eastAsia="Times New Roman" w:hAnsi="Arial" w:cs="Arial"/>
          <w:i/>
          <w:sz w:val="22"/>
          <w:szCs w:val="22"/>
          <w:lang w:val="en-US"/>
        </w:rPr>
        <w:t>featuring</w:t>
      </w:r>
      <w:r>
        <w:rPr>
          <w:rFonts w:ascii="Arial" w:eastAsia="Times New Roman" w:hAnsi="Arial" w:cs="Arial"/>
          <w:sz w:val="22"/>
          <w:szCs w:val="22"/>
          <w:lang w:val="en-US"/>
        </w:rPr>
        <w:t xml:space="preserve"> encoding and build some different structural groupings starting from RFAM families. An alternative structural conservation index is proposed, which is based on structural similarities of secondary structure elements and can shed light on strongly conserved structural motifs in multiple alignments of functionally related RNAs.</w:t>
      </w:r>
    </w:p>
    <w:p w14:paraId="19DB8C83" w14:textId="77777777" w:rsidR="00416E1D" w:rsidRPr="00435F95" w:rsidRDefault="00416E1D" w:rsidP="00416E1D">
      <w:pPr>
        <w:jc w:val="both"/>
        <w:rPr>
          <w:rFonts w:ascii="Arial" w:eastAsia="Times New Roman" w:hAnsi="Arial" w:cs="Arial"/>
          <w:sz w:val="22"/>
          <w:szCs w:val="22"/>
          <w:lang w:val="en-US"/>
        </w:rPr>
      </w:pPr>
    </w:p>
    <w:p w14:paraId="3E69EDF8" w14:textId="77777777" w:rsidR="00C47E34" w:rsidRPr="001509EC" w:rsidRDefault="00C47E34" w:rsidP="00416E1D">
      <w:pPr>
        <w:jc w:val="both"/>
        <w:rPr>
          <w:rFonts w:ascii="Arial" w:eastAsiaTheme="minorHAnsi" w:hAnsi="Arial" w:cs="Arial"/>
          <w:sz w:val="24"/>
          <w:lang w:val="en-US"/>
        </w:rPr>
      </w:pPr>
      <w:r w:rsidRPr="001509EC">
        <w:rPr>
          <w:rFonts w:ascii="Arial" w:eastAsiaTheme="minorHAnsi" w:hAnsi="Arial" w:cs="Arial"/>
          <w:b/>
          <w:bCs/>
          <w:color w:val="000000"/>
          <w:sz w:val="22"/>
          <w:szCs w:val="22"/>
          <w:lang w:val="en-US"/>
        </w:rPr>
        <w:t>MATERIALS AND METHODS</w:t>
      </w:r>
    </w:p>
    <w:p w14:paraId="00DB2747"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lang w:val="en-US"/>
        </w:rPr>
      </w:pPr>
      <w:r w:rsidRPr="001509EC">
        <w:rPr>
          <w:rFonts w:ascii="Arial" w:eastAsiaTheme="minorHAnsi" w:hAnsi="Arial" w:cs="Arial"/>
          <w:color w:val="000000"/>
          <w:sz w:val="22"/>
          <w:szCs w:val="22"/>
          <w:lang w:val="en-US"/>
        </w:rPr>
        <w:t>Curated RNA folding</w:t>
      </w:r>
    </w:p>
    <w:p w14:paraId="727E7CA5"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lang w:val="en-US"/>
        </w:rPr>
      </w:pPr>
      <w:r w:rsidRPr="001509EC">
        <w:rPr>
          <w:rFonts w:ascii="Arial" w:eastAsiaTheme="minorHAnsi" w:hAnsi="Arial" w:cs="Arial"/>
          <w:color w:val="000000"/>
          <w:sz w:val="22"/>
          <w:szCs w:val="22"/>
          <w:lang w:val="en-US"/>
        </w:rPr>
        <w:t>Structural Encodings</w:t>
      </w:r>
    </w:p>
    <w:p w14:paraId="7980CC70"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lang w:val="en-US"/>
        </w:rPr>
      </w:pPr>
      <w:r w:rsidRPr="001509EC">
        <w:rPr>
          <w:rFonts w:ascii="Arial" w:eastAsiaTheme="minorHAnsi" w:hAnsi="Arial" w:cs="Arial"/>
          <w:color w:val="000000"/>
          <w:sz w:val="22"/>
          <w:szCs w:val="22"/>
          <w:lang w:val="en-US"/>
        </w:rPr>
        <w:t>RNA Blocks</w:t>
      </w:r>
    </w:p>
    <w:p w14:paraId="5D2FCBDD"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lang w:val="en-US"/>
        </w:rPr>
      </w:pPr>
      <w:r w:rsidRPr="001509EC">
        <w:rPr>
          <w:rFonts w:ascii="Arial" w:eastAsiaTheme="minorHAnsi" w:hAnsi="Arial" w:cs="Arial"/>
          <w:color w:val="000000"/>
          <w:sz w:val="22"/>
          <w:szCs w:val="22"/>
          <w:lang w:val="en-US"/>
        </w:rPr>
        <w:t>Beagle (tweaked for good with in-house script)</w:t>
      </w:r>
    </w:p>
    <w:p w14:paraId="0DACBBC6"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rPr>
      </w:pPr>
      <w:r w:rsidRPr="001509EC">
        <w:rPr>
          <w:rFonts w:ascii="Arial" w:eastAsiaTheme="minorHAnsi" w:hAnsi="Arial" w:cs="Arial"/>
          <w:color w:val="000000"/>
          <w:sz w:val="22"/>
          <w:szCs w:val="22"/>
        </w:rPr>
        <w:t xml:space="preserve">- </w:t>
      </w:r>
      <w:proofErr w:type="spellStart"/>
      <w:r w:rsidRPr="001509EC">
        <w:rPr>
          <w:rFonts w:ascii="Arial" w:eastAsiaTheme="minorHAnsi" w:hAnsi="Arial" w:cs="Arial"/>
          <w:color w:val="000000"/>
          <w:sz w:val="22"/>
          <w:szCs w:val="22"/>
        </w:rPr>
        <w:t>Hierarchical</w:t>
      </w:r>
      <w:proofErr w:type="spellEnd"/>
      <w:r w:rsidRPr="001509EC">
        <w:rPr>
          <w:rFonts w:ascii="Arial" w:eastAsiaTheme="minorHAnsi" w:hAnsi="Arial" w:cs="Arial"/>
          <w:color w:val="000000"/>
          <w:sz w:val="22"/>
          <w:szCs w:val="22"/>
        </w:rPr>
        <w:t xml:space="preserve"> </w:t>
      </w:r>
      <w:proofErr w:type="spellStart"/>
      <w:r w:rsidRPr="001509EC">
        <w:rPr>
          <w:rFonts w:ascii="Arial" w:eastAsiaTheme="minorHAnsi" w:hAnsi="Arial" w:cs="Arial"/>
          <w:color w:val="000000"/>
          <w:sz w:val="22"/>
          <w:szCs w:val="22"/>
        </w:rPr>
        <w:t>clustering</w:t>
      </w:r>
      <w:proofErr w:type="spellEnd"/>
    </w:p>
    <w:p w14:paraId="36AC5048"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rPr>
      </w:pPr>
      <w:proofErr w:type="spellStart"/>
      <w:r w:rsidRPr="001509EC">
        <w:rPr>
          <w:rFonts w:ascii="Arial" w:eastAsiaTheme="minorHAnsi" w:hAnsi="Arial" w:cs="Arial"/>
          <w:color w:val="000000"/>
          <w:sz w:val="22"/>
          <w:szCs w:val="22"/>
        </w:rPr>
        <w:t>Structural</w:t>
      </w:r>
      <w:proofErr w:type="spellEnd"/>
      <w:r w:rsidRPr="001509EC">
        <w:rPr>
          <w:rFonts w:ascii="Arial" w:eastAsiaTheme="minorHAnsi" w:hAnsi="Arial" w:cs="Arial"/>
          <w:color w:val="000000"/>
          <w:sz w:val="22"/>
          <w:szCs w:val="22"/>
        </w:rPr>
        <w:t xml:space="preserve"> PSSM </w:t>
      </w:r>
      <w:proofErr w:type="spellStart"/>
      <w:r w:rsidRPr="001509EC">
        <w:rPr>
          <w:rFonts w:ascii="Arial" w:eastAsiaTheme="minorHAnsi" w:hAnsi="Arial" w:cs="Arial"/>
          <w:color w:val="000000"/>
          <w:sz w:val="22"/>
          <w:szCs w:val="22"/>
        </w:rPr>
        <w:t>construction</w:t>
      </w:r>
      <w:proofErr w:type="spellEnd"/>
    </w:p>
    <w:p w14:paraId="0B909A39" w14:textId="77777777" w:rsidR="00C47E34" w:rsidRPr="001509EC" w:rsidRDefault="00C47E34" w:rsidP="00416E1D">
      <w:pPr>
        <w:numPr>
          <w:ilvl w:val="0"/>
          <w:numId w:val="1"/>
        </w:numPr>
        <w:jc w:val="both"/>
        <w:textAlignment w:val="baseline"/>
        <w:rPr>
          <w:rFonts w:ascii="Arial" w:eastAsiaTheme="minorHAnsi" w:hAnsi="Arial" w:cs="Arial"/>
          <w:color w:val="000000"/>
          <w:sz w:val="22"/>
          <w:szCs w:val="22"/>
        </w:rPr>
      </w:pPr>
      <w:r w:rsidRPr="001509EC">
        <w:rPr>
          <w:rFonts w:ascii="Arial" w:eastAsiaTheme="minorHAnsi" w:hAnsi="Arial" w:cs="Arial"/>
          <w:color w:val="000000"/>
          <w:sz w:val="22"/>
          <w:szCs w:val="22"/>
        </w:rPr>
        <w:t>- Information Content</w:t>
      </w:r>
    </w:p>
    <w:p w14:paraId="45793BCC" w14:textId="77777777" w:rsidR="00C47E34" w:rsidRPr="001509EC" w:rsidRDefault="00C47E34" w:rsidP="00416E1D">
      <w:pPr>
        <w:jc w:val="both"/>
        <w:rPr>
          <w:rFonts w:ascii="Arial" w:eastAsiaTheme="minorHAnsi" w:hAnsi="Arial" w:cs="Arial"/>
          <w:sz w:val="24"/>
        </w:rPr>
      </w:pPr>
      <w:proofErr w:type="spellStart"/>
      <w:r w:rsidRPr="001509EC">
        <w:rPr>
          <w:rFonts w:ascii="Arial" w:eastAsiaTheme="minorHAnsi" w:hAnsi="Arial" w:cs="Arial"/>
          <w:b/>
          <w:bCs/>
          <w:i/>
          <w:iCs/>
          <w:color w:val="000000"/>
          <w:sz w:val="22"/>
          <w:szCs w:val="22"/>
        </w:rPr>
        <w:t>Curated</w:t>
      </w:r>
      <w:proofErr w:type="spellEnd"/>
      <w:r w:rsidRPr="001509EC">
        <w:rPr>
          <w:rFonts w:ascii="Arial" w:eastAsiaTheme="minorHAnsi" w:hAnsi="Arial" w:cs="Arial"/>
          <w:b/>
          <w:bCs/>
          <w:i/>
          <w:iCs/>
          <w:color w:val="000000"/>
          <w:sz w:val="22"/>
          <w:szCs w:val="22"/>
        </w:rPr>
        <w:t xml:space="preserve"> RNA </w:t>
      </w:r>
      <w:proofErr w:type="spellStart"/>
      <w:r w:rsidRPr="001509EC">
        <w:rPr>
          <w:rFonts w:ascii="Arial" w:eastAsiaTheme="minorHAnsi" w:hAnsi="Arial" w:cs="Arial"/>
          <w:b/>
          <w:bCs/>
          <w:i/>
          <w:iCs/>
          <w:color w:val="000000"/>
          <w:sz w:val="22"/>
          <w:szCs w:val="22"/>
        </w:rPr>
        <w:t>folding</w:t>
      </w:r>
      <w:proofErr w:type="spellEnd"/>
    </w:p>
    <w:p w14:paraId="56F7D8B3" w14:textId="15C84826" w:rsidR="00C47E34" w:rsidRDefault="00C47E34" w:rsidP="00416E1D">
      <w:pPr>
        <w:jc w:val="both"/>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 xml:space="preserve">The field of RNA folding prediction has been recently moving forward towards the usage of chemical probing outputs </w:t>
      </w:r>
      <w:r w:rsidR="005E46C4">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{"citationItems":[{"id":"ITEM-1","itemData":{"DOI":"10.1038/nature09322","ISBN":"1476-4687 (Electronic)\\r0028-0836 (Linking)","ISSN":"0028-0836","PMID":"20811459","abstract":"The structures of RNA molecules are often important for their function and regulation, yet there are no experimental techniques for genome-scale measurement of RNA structure. Here we describe a novel strategy termed parallel analysis of RNA structure (PARS), which is based on deep sequencing fragments of RNAs that were treated with structure-specific enzymes, thus providing simultaneous in vitro profiling of the secondary structure of thousands of RNA species at single nucleotide resolution. We apply PARS to profile the secondary structure of the messenger RNAs (mRNAs) of the budding yeast Saccharomyces cerevisiae and obtain structural profiles for over 3,000 distinct transcripts. Analysis of these profiles reveals several RNA structural properties of yeast transcripts, including the existence of more secondary structure over coding regions compared with untranslated regions, a three-nucleotide periodicity of secondary structure across coding regions and an anti-correlation between the efficiency with which an mRNA is translated and the structure over its translation start site. PARS is readily applicable to other organisms and to profiling RNA structure in diverse conditions, thus enabling studies of the dynamics of secondary structure at a genomic scale.","author":[{"dropping-particle":"","family":"Kertesz","given":"Michael","non-dropping-particle":"","parse-names":false,"suffix":""},{"dropping-particle":"","family":"Wan","given":"Yue","non-dropping-particle":"","parse-names":false,"suffix":""},{"dropping-particle":"","family":"Mazor","given":"Elad","non-dropping-particle":"","parse-names":false,"suffix":""},{"dropping-particle":"","family":"Rinn","given":"John L.","non-dropping-particle":"","parse-names":false,"suffix":""},{"dropping-particle":"","family":"Nutter","given":"Robert C.","non-dropping-particle":"","parse-names":false,"suffix":""},{"dropping-particle":"","family":"Chang","given":"Howard Y.","non-dropping-particle":"","parse-names":false,"suffix":""},{"dropping-particle":"","family":"Segal","given":"Eran","non-dropping-particle":"","parse-names":false,"suffix":""}],"container-title":"Nature","id":"ITEM-1","issue":"7311","issued":{"date-parts":[["2010"]]},"page":"103-107","publisher":"Nature Publishing Group","title":"Genome-wide measurement of RNA secondary structure in yeast","type":"article-journal","volume":"467"},"uris":["http://www.mendeley.com/documents/?uuid=16673887-3bc0-4680-9d11-ffbff9c8ca0e"]},{"id":"ITEM-2","itemData":{"DOI":"10.1038/nprot.2013.045","ISBN":"1754-2189","ISSN":"1754-2189","PMID":"23558785","abstract":"RNA structure is important for RNA function and regulation, and there is growing interest in determining the RNA structure of many transcripts. Here we provide a detailed protocol for the parallel analysis of RNA structure (PARS) for probing RNA secondary structures genome-wide. In this method, enzymatic footprinting is coupled to high-throughput sequencing to provide secondary structure data for thousands of RNAs simultaneously. The entire experimental protocol takes similar to 5 d to complete, and sequencing and data analysis take an additional 6-8 d. PARS was developed using the yeast genome as proof of principle, but its approach should be applicable to probing RNA structures from different transcriptomes and structural dynamics under diverse solution conditions.","author":[{"dropping-particle":"","family":"Wan","given":"Yue","non-dropping-particle":"","parse-names":false,"suffix":""},{"dropping-particle":"","family":"Qu","given":"Kun","non-dropping-particle":"","parse-names":false,"suffix":""},{"dropping-particle":"","family":"Ouyang","given":"Zhengqing","non-dropping-particle":"","parse-names":false,"suffix":""},{"dropping-particle":"","family":"Chang","given":"Howard Y","non-dropping-particle":"","parse-names":false,"suffix":""}],"container-title":"Nature Protocols","id":"ITEM-2","issue":"5","issued":{"date-parts":[["2013","4","4"]]},"page":"849-869","title":"Genome-wide mapping of RNA structure using nuclease digestion and high-throughput sequencing","type":"article-journal","volume":"8"},"uris":["http://www.mendeley.com/documents/?uuid=584e98ad-933f-3a38-8ec2-ab4d62f76f35"]},{"id":"ITEM-3","itemData":{"DOI":"10.1038/nature12946","ISBN":"1476-4687 (Electronic)\\n0028-0836 (Linking)","ISSN":"1476-4687","PMID":"24476892","abstract":"In parallel to the genetic code for protein synthesis, a second layer of information is embedded in all RNA transcripts in the form of RNA structure. RNA structure influences practically every step in the gene expression program. However, the nature of most RNA structures or effects of sequence variation on structure are not known. Here we report the initial landscape and variation of RNA secondary structures (RSSs) in a human family trio (mother, father and their child). This provides a comprehensive RSS map of human coding and non-coding RNAs. We identify unique RSS signatures that demarcate open reading frames and splicing junctions, and define authentic microRNA-binding sites. Comparison of native deproteinized RNA isolated from cells versus refolded purified RNA suggests that the majority of the RSS information is encoded within RNA sequence. Over 1,900 transcribed single nucleotide variants (approximately 15% of all transcribed single nucleotide variants) alter local RNA structure. We discover simple sequence and spacing rules that determine the ability of point mutations to impact RSSs. Selective depletion of 'riboSNitches' versus structurally synonymous variants at precise locations suggests selection for specific RNA shapes at thousands of sites, including 3' untranslated regions, binding sites of microRNAs and RNA-binding proteins genome-wide. These results highlight the potentially broad contribution of RNA structure and its variation to gene regulation.","author":[{"dropping-particle":"","family":"Wan","given":"Yue","non-dropping-particle":"","parse-names":false,"suffix":""},{"dropping-particle":"","family":"Qu","given":"Kun","non-dropping-particle":"","parse-names":false,"suffix":""},{"dropping-particle":"","family":"Zhang","given":"Qiangfeng Cliff","non-dropping-particle":"","parse-names":false,"suffix":""},{"dropping-particle":"","family":"Flynn","given":"Ryan a","non-dropping-particle":"","parse-names":false,"suffix":""},{"dropping-particle":"","family":"Manor","given":"Ohad","non-dropping-particle":"","parse-names":false,"suffix":""},{"dropping-particle":"","family":"Ouyang","given":"Zhengqing","non-dropping-particle":"","parse-names":false,"suffix":""},{"dropping-particle":"","family":"Zhang","given":"Jiajing","non-dropping-particle":"","parse-names":false,"suffix":""},{"dropping-particle":"","family":"Spitale","given":"Robert C","non-dropping-particle":"","parse-names":false,"suffix":""},{"dropping-particle":"","family":"Snyder","given":"Michael P","non-dropping-particle":"","parse-names":false,"suffix":""},{"dropping-particle":"","family":"Segal","given":"Eran","non-dropping-particle":"","parse-names":false,"suffix":""},{"dropping-particle":"","family":"Chang","given":"Howard Y","non-dropping-particle":"","parse-names":false,"suffix":""}],"container-title":"Nature","id":"ITEM-3","issue":"7485","issued":{"date-parts":[["2014"]]},"page":"706-9","publisher":"Nature Publishing Group","title":"Landscape and variation of RNA secondary structure across the human transcriptome.","type":"article-journal","volume":"505"},"uris":["http://www.mendeley.com/documents/?uuid=c044fc8c-304e-46bc-ace4-c3d622b327f5"]}],"mendeley":{"formattedCitation":"(9–11)","plainTextFormattedCitation":"(9–11)","previouslyFormattedCitation":"(4–6)"},"properties":{"noteIndex":0},"schema":"https://github.com/citation-style-language/schema/raw/master/csl-citation.json"}</w:instrText>
      </w:r>
      <w:r w:rsidR="005E46C4">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(9–11)</w:t>
      </w:r>
      <w:r w:rsidR="005E46C4">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with excellent results in predicting the secondary structure of RNAs (from an accuracy of ~70% to &gt;90%</w:t>
      </w:r>
      <w:r w:rsidR="005E46C4">
        <w:rPr>
          <w:rFonts w:ascii="Arial" w:eastAsiaTheme="minorHAnsi" w:hAnsi="Arial" w:cs="Arial"/>
          <w:color w:val="000000"/>
          <w:sz w:val="22"/>
          <w:szCs w:val="22"/>
          <w:lang w:val="en-US"/>
        </w:rPr>
        <w:t>)</w:t>
      </w:r>
      <w:r w:rsidRPr="00C47E34">
        <w:rPr>
          <w:rFonts w:ascii="Arial" w:eastAsiaTheme="minorHAnsi" w:hAnsi="Arial" w:cs="Arial"/>
          <w:color w:val="000000"/>
          <w:sz w:val="22"/>
          <w:szCs w:val="22"/>
          <w:lang w:val="en-US"/>
        </w:rPr>
        <w:t xml:space="preserve">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{"citationItems":[{"id":"ITEM-1","itemData":{"DOI":"10.1093/nar/gks009","ISBN":"1362-4962 (Electronic)\r0305-1048 (Linking)","ISSN":"03051048","PMID":"22287623","abstract":"Thermodynamic folding algorithms and structure probing experiments are commonly used to determine the secondary structure of RNAs. Here we propose a formal framework to reconcile information from both prediction algorithms and probing experiments. The thermodynamic energy parameters are adjusted using 'pseudo-energies' to minimize the discrepancy between prediction and experiment. Our framework differs from related approaches that used pseudo-energies in several key aspects. (i) The energy model is only changed when necessary and no adjustments are made if prediction and experiment are consistent. (ii) Pseudo-energies remain biophysically interpretable and hold positional information where experiment and model disagree. (iii) The whole thermodynamic ensemble of structures is considered thus allowing to reconstruct mixtures of suboptimal structures from seemingly contradicting data. (iv) The noise of the energy model and the experimental data is explicitly modeled leading to an intuitive weighting factor through which the problem can be seen as folding with 'soft' constraints of different strength. We present an efficient algorithm to iteratively calculate pseudo-energies within this framework and demonstrate how this approach can be used in combination with SHAPE chemical probing data to improve secondary structure prediction. We further demonstrate that the pseudo-energies correlate with biophysical effects that are known to affect RNA folding such as chemical nucleotide modifications and protein binding.","author":[{"dropping-particle":"","family":"Washietl","given":"Stefan","non-dropping-particle":"","parse-names":false,"suffix":""},{"dropping-particle":"","family":"Hofacker","given":"Ivo L.","non-dropping-particle":"","parse-names":false,"suffix":""},{"dropping-particle":"","family":"Stadler","given":"Peter F.","non-dropping-particle":"","parse-names":false,"suffix":""},{"dropping-particle":"","family":"Kellis","given":"Manolis","non-dropping-particle":"","parse-names":false,"suffix":""}],"container-title":"Nucleic Acids Research","id":"ITEM-1","issue":"10","issued":{"date-parts":[["2012"]]},"page":"4261-4272","title":"RNA folding with soft constraints: Reconciliation of probing data and thermodynamic secondary structure prediction","type":"article-journal","volume":"40"},"uris":["http://www.mendeley.com/documents/?uuid=a4592eb9-9043-4460-bccf-986b482203b4"]},{"id":"ITEM-2","itemData":{"DOI":"10.1186/s13015-016-0070-z","ISSN":"1748-7188","author":[{"dropping-particle":"","family":"Lorenz","given":"Ronny","non-dropping-particle":"","parse-names":false,"suffix":""},{"dropping-particle":"","family":"Hofacker","given":"Ivo L.","non-dropping-particle":"","parse-names":false,"suffix":""},{"dropping-particle":"","family":"Stadler","given":"Peter F.","non-dropping-particle":"","parse-names":false,"suffix":""}],"container-title":"Algorithms for Molecular Biology","id":"ITEM-2","issue":"1","issued":{"date-parts":[["2016"]]},"page":"8","publisher":"BioMed Central","title":"RNA folding with hard and soft constraints","type":"article-journal","volume":"11"},"uris":["http://www.mendeley.com/documents/?uuid=2d7ea567-0cc9-4565-9545-4a7efaa10cbc"]}],"mendeley":{"formattedCitation":"(12, 13)","plainTextFormattedCitation":"(12, 13)","previouslyFormattedCitation":"(7, 8)"},"properties":{"noteIndex":0},"schema":"https://github.com/citation-style-language/schema/raw/master/csl-citation.json"}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(12, 13)</w:t>
      </w:r>
      <w:r w:rsidR="007C7B79">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However, the experimental data is still not covering the massive amount of needed information to predict most of RNA molecules, and methods have been developed to meta-predict the chemical probing data itself</w:t>
      </w:r>
      <w:r w:rsidR="007C7B79">
        <w:rPr>
          <w:rFonts w:ascii="Arial" w:eastAsiaTheme="minorHAnsi" w:hAnsi="Arial" w:cs="Arial"/>
          <w:color w:val="000000"/>
          <w:sz w:val="22"/>
          <w:szCs w:val="22"/>
          <w:lang w:val="en-US"/>
        </w:rPr>
        <w:t xml:space="preserve">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{"citationItems":[{"id":"ITEM-1","itemData":{"DOI":"10.1093/nar/gkw1094","ISSN":"0305-1048","PMID":"27899588","abstract":"Here we introduce the Computational Recognition of Secondary Structure (CROSS) method to calculate the structural profile of an RNA sequence (single- or double-stranded state) at single-nucleotide resolution and without sequence length restrictions. We trained CROSS using data from high-throughput experiments such as Selective 2'-Hydroxyl Acylation analyzed by Primer Extension (SHAPE; Mouse and HIV transcriptomes) and Parallel Analysis of RNA Structure (PARS; Human and Yeast transcriptomes) as well as high-quality NMR/X-ray structures (PDB database). The algorithm uses primary structure information alone to predict experimental structural profiles with &gt;80% accuracy, showing high performances on large RNAs such as Xist (17 900 nucleotides; Area Under the ROC Curve AUC of 0.75 on dimethyl sulfate (DMS) experiments). We integrated CROSS in thermodynamics-based methods to predict secondary structure and observed an increase in their predictive power by up to 30%.","author":[{"dropping-particle":"","family":"Delli Ponti","given":"Riccardo","non-dropping-particle":"","parse-names":false,"suffix":""},{"dropping-particle":"","family":"Marti","given":"Stefanie","non-dropping-particle":"","parse-names":false,"suffix":""},{"dropping-particle":"","family":"Armaos","given":"Alexandros","non-dropping-particle":"","parse-names":false,"suffix":""},{"dropping-particle":"","family":"Tartaglia","given":"Gian Gaetano","non-dropping-particle":"","parse-names":false,"suffix":""}],"container-title":"Nucleic Acids Research","id":"ITEM-1","issue":"5","issued":{"date-parts":[["2017"]]},"page":"e35-e35","title":"A high-throughput approach to profile RNA structure","type":"article-journal","volume":"45"},"uris":["http://www.mendeley.com/documents/?uuid=16138926-3625-41f8-bd3c-d1db6981740f"]}],"mendeley":{"formattedCitation":"(14)","plainTextFormattedCitation":"(14)","previouslyFormattedCitation":"(9)"},"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(14)</w:t>
      </w:r>
      <w:r w:rsidR="007C7B79">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These methods are still at the dawn of their development and thus, many other applications still use standard folding predictors when in need of RNA structures</w:t>
      </w:r>
      <w:r w:rsidR="007C7B79">
        <w:rPr>
          <w:rFonts w:ascii="Arial" w:eastAsiaTheme="minorHAnsi" w:hAnsi="Arial" w:cs="Arial"/>
          <w:color w:val="000000"/>
          <w:sz w:val="22"/>
          <w:szCs w:val="22"/>
          <w:lang w:val="en-US"/>
        </w:rPr>
        <w:t xml:space="preserve">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{"citationItems":[{"id":"ITEM-1","itemData":{"DOI":"10.1016/j.ymeth.2017.03.003","ISSN":"10959130","PMID":"28274760","abstract":"RNA binding proteins (RBPs) play an important role in regulating many processes in the cell. RBPs often recognize their RNA targets in a specific manner. In addition to the RNA primary sequence, the structure of the RNA has been shown to play a central role in RNA recognition by RBPs. In recent years, many experimental approaches, both in vitro and in vivo, were developed and employed to identify and characterize RBP targets and extract their binding specificities. In vivo binding techniques, such as CrossLinking and ImmunoPrecipitation (CLIP)-based methods, enable the characterization of protein binding sites on RNA targets. However, these methods do not provide information regarding the structural preferences of the protein. While methods to obtain the structure of RNA are available, inferring both the sequence and the structure preferences of RBPs remains a challenge. Here we present SMARTIV, a novel computational tool for discovering combined sequence and structure binding motifs from in vivo RNA binding data relying on the sequences of the target sites, the ranking of their binding scores and their predicted secondary structure. The combined motifs are provided in a unified representation that is informative and easy for visual perception. We tested the method on CLIP-seq data from different platforms for a variety of RBPs. Overall, we show that our results are highly consistent with known binding motifs of RBPs, offering additional information on their structural preferences.","author":[{"dropping-particle":"","family":"Polishchuk","given":"Maya","non-dropping-particle":"","parse-names":false,"suffix":""},{"dropping-particle":"","family":"Paz","given":"Inbal","non-dropping-particle":"","parse-names":false,"suffix":""},{"dropping-particle":"","family":"Kohen","given":"Refael","non-dropping-particle":"","parse-names":false,"suffix":""},{"dropping-particle":"","family":"Mesika","given":"Rona","non-dropping-particle":"","parse-names":false,"suffix":""},{"dropping-particle":"","family":"Yakhini","given":"Zohar","non-dropping-particle":"","parse-names":false,"suffix":""},{"dropping-particle":"","family":"Mandel-Gutfreund","given":"Yael","non-dropping-particle":"","parse-names":false,"suffix":""}],"container-title":"Methods","id":"ITEM-1","issued":{"date-parts":[["2017"]]},"page":"73-81","title":"A combined sequence and structure based method for discovering enriched motifs in RNA from in vivo binding data","type":"article-journal","volume":"118-119"},"uris":["http://www.mendeley.com/documents/?uuid=2f97106c-2a5b-4dfb-b5ad-1c21f4f798c8"]},{"id":"ITEM-2","itemData":{"DOI":"10.1093/bioinformatics/btx295","ISSN":"14602059","PMID":"28475710","abstract":"Motivation The importance of RNA protein-coding gene regulation is by now well appreciated. Noncoding RNAs (ncRNAs) are known to regulate gene expression at practically every stage, ranging from chromatin packaging to mRNA translation. However the functional characterization of specific instances remains a challenging task in genome scale settings. For this reason, automatic annotation approaches are of interest. Existing computational methods are either efficient but non accurate or they offer increased precision, but present scalability problems. Results In this paper we present a predictive system based on kernel methods, a type of machine learning algorithm grounded in statistical learning theory. We employ a flexible graph encoding to preserve multiple structural hypothesis and exploit recent advances in representation and model induction to scale to large data volumes. Experimental results on tens of thousands of ncRNA sequences available from the Rfam database indicate that we can not only improve upon state-of-the-art predictors, but also achieve speedups of several orders of magnitude. Availability The code is available from http://www.bioinf.uni-freiburg.de/</w:instrText>
      </w:r>
      <w:r w:rsidR="00435F95">
        <w:rPr>
          <w:rFonts w:ascii="Cambria Math" w:eastAsiaTheme="minorHAnsi" w:hAnsi="Cambria Math" w:cs="Cambria Math"/>
          <w:color w:val="000000"/>
          <w:sz w:val="22"/>
          <w:szCs w:val="22"/>
          <w:lang w:val="en-US"/>
        </w:rPr>
        <w:instrText>∼</w:instrText>
      </w:r>
      <w:r w:rsidR="00435F95">
        <w:rPr>
          <w:rFonts w:ascii="Arial" w:eastAsiaTheme="minorHAnsi" w:hAnsi="Arial" w:cs="Arial"/>
          <w:color w:val="000000"/>
          <w:sz w:val="22"/>
          <w:szCs w:val="22"/>
          <w:lang w:val="en-US"/>
        </w:rPr>
        <w:instrText>costa/EDeN.tgz . Contact nnavarin@math.unipd.it , costa@informatik.uni -freiburg.de. Supplementary information Supplementary data are available at Bioinformatics online.","author":[{"dropping-particle":"","family":"Navarin","given":"Nicolò","non-dropping-particle":"","parse-names":false,"suffix":""},{"dropping-particle":"","family":"Costa","given":"Fabrizio","non-dropping-particle":"","parse-names":false,"suffix":""}],"container-title":"Bioinformatics","id":"ITEM-2","issue":"17","issued":{"date-parts":[["2017"]]},"page":"2642-2650","title":"An efficient graph kernel method for non-coding RNA functional prediction","type":"article-journal","volume":"33"},"uris":["http://www.mendeley.com/documents/?uuid=97aca9c9-a3ce-494a-bb41-ac81798b2661"]}],"mendeley":{"formattedCitation":"(6, 15)","plainTextFormattedCitation":"(6, 15)","previouslyFormattedCitation":"(10, 11)"},"properties":{"noteIndex":0},"schema":"https://github.com/citation-style-language/schema/raw/master/csl-citation.json"}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(6, 15)</w:t>
      </w:r>
      <w:r w:rsidR="007C7B79">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xml:space="preserve">. To derive the secondary structures needed for this work we applied a method devised in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{"citationItems":[{"id":"ITEM-1","itemData":{"DOI":"10.1093/nar/gku283","ISBN":"0039062023","ISSN":"13624962","PMID":"24753415","abstract":"Structural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author":[{"dropping-particle":"","family":"Mattei","given":"Eugenio","non-dropping-particle":"","parse-names":false,"suffix":""},{"dropping-particle":"","family":"Ausiello","given":"Gabriele","non-dropping-particle":"","parse-names":false,"suffix":""},{"dropping-particle":"","family":"Ferrè","given":"Fabrizio","non-dropping-particle":"","parse-names":false,"suffix":""},{"dropping-particle":"","family":"Helmer-Citterich","given":"Manuela","non-dropping-particle":"","parse-names":false,"suffix":""}],"container-title":"Nucleic Acids Research","id":"ITEM-1","issue":"10","issued":{"date-parts":[["2014"]]},"page":"6146-6157","title":"A novel approach to represent and compare RNA secondary structures","type":"article-journal","volume":"42"},"uris":["http://www.mendeley.com/documents/?uuid=4fa01129-5f34-4c4b-9720-626ccf98e653"]}],"mendeley":{"formattedCitation":"(2)","plainTextFormattedCitation":"(2)","previouslyFormattedCitation":"(2)"},"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(2)</w:t>
      </w:r>
      <w:r w:rsidR="007C7B79">
        <w:rPr>
          <w:rFonts w:ascii="Arial" w:eastAsiaTheme="minorHAnsi" w:hAnsi="Arial" w:cs="Arial"/>
          <w:color w:val="000000"/>
          <w:sz w:val="22"/>
          <w:szCs w:val="22"/>
          <w:lang w:val="en-US"/>
        </w:rPr>
        <w:fldChar w:fldCharType="end"/>
      </w:r>
      <w:r w:rsidR="007C7B79">
        <w:rPr>
          <w:rFonts w:ascii="Arial" w:eastAsiaTheme="minorHAnsi" w:hAnsi="Arial" w:cs="Arial"/>
          <w:color w:val="000000"/>
          <w:sz w:val="22"/>
          <w:szCs w:val="22"/>
          <w:lang w:val="en-US"/>
        </w:rPr>
        <w:t>,</w:t>
      </w:r>
      <w:r w:rsidRPr="00C47E34">
        <w:rPr>
          <w:rFonts w:ascii="Arial" w:eastAsiaTheme="minorHAnsi" w:hAnsi="Arial" w:cs="Arial"/>
          <w:color w:val="000000"/>
          <w:sz w:val="22"/>
          <w:szCs w:val="22"/>
          <w:lang w:val="en-US"/>
        </w:rPr>
        <w:t>where RFA</w:t>
      </w:r>
      <w:r w:rsidR="007C7B79">
        <w:rPr>
          <w:rFonts w:ascii="Arial" w:eastAsiaTheme="minorHAnsi" w:hAnsi="Arial" w:cs="Arial"/>
          <w:color w:val="000000"/>
          <w:sz w:val="22"/>
          <w:szCs w:val="22"/>
          <w:lang w:val="en-US"/>
        </w:rPr>
        <w:t>M seed members w</w:t>
      </w:r>
      <w:r w:rsidRPr="00C47E34">
        <w:rPr>
          <w:rFonts w:ascii="Arial" w:eastAsiaTheme="minorHAnsi" w:hAnsi="Arial" w:cs="Arial"/>
          <w:color w:val="000000"/>
          <w:sz w:val="22"/>
          <w:szCs w:val="22"/>
          <w:lang w:val="en-US"/>
        </w:rPr>
        <w:t>ere each folded using hard constraints derived from the belonging consensus primary and secondary structure. In this way</w:t>
      </w:r>
      <w:r w:rsidR="00266C02">
        <w:rPr>
          <w:rFonts w:ascii="Arial" w:eastAsiaTheme="minorHAnsi" w:hAnsi="Arial" w:cs="Arial"/>
          <w:color w:val="000000"/>
          <w:sz w:val="22"/>
          <w:szCs w:val="22"/>
          <w:lang w:val="en-US"/>
        </w:rPr>
        <w:t>,</w:t>
      </w:r>
      <w:r w:rsidRPr="00C47E34">
        <w:rPr>
          <w:rFonts w:ascii="Arial" w:eastAsiaTheme="minorHAnsi" w:hAnsi="Arial" w:cs="Arial"/>
          <w:color w:val="000000"/>
          <w:sz w:val="22"/>
          <w:szCs w:val="22"/>
          <w:lang w:val="en-US"/>
        </w:rPr>
        <w:t xml:space="preserve"> an enhanced folding was obtained as described in the original paper.</w:t>
      </w:r>
    </w:p>
    <w:p w14:paraId="1849E56E" w14:textId="77777777" w:rsidR="007C7B79" w:rsidRPr="00C47E34" w:rsidRDefault="007C7B79" w:rsidP="00416E1D">
      <w:pPr>
        <w:jc w:val="both"/>
        <w:rPr>
          <w:rFonts w:ascii="Times New Roman" w:eastAsiaTheme="minorHAnsi" w:hAnsi="Times New Roman" w:cs="Times New Roman"/>
          <w:sz w:val="24"/>
          <w:lang w:val="en-US"/>
        </w:rPr>
      </w:pPr>
    </w:p>
    <w:p w14:paraId="7D4131D3"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Structural Encodings</w:t>
      </w:r>
    </w:p>
    <w:p w14:paraId="2369F457" w14:textId="2277E596"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Many different mappings can be drawn from structure contexts to string representation and the BEAR encoding shown that efficiently </w:t>
      </w:r>
      <w:r w:rsidRPr="00C47E34">
        <w:rPr>
          <w:rFonts w:ascii="Arial" w:eastAsiaTheme="minorHAnsi" w:hAnsi="Arial" w:cs="Arial"/>
          <w:color w:val="000000"/>
          <w:sz w:val="22"/>
          <w:szCs w:val="22"/>
          <w:lang w:val="en-US"/>
        </w:rPr>
        <w:lastRenderedPageBreak/>
        <w:t xml:space="preserve">writing a 2D structure into a linear string can be useful to bring down algorithm complexity, especially for large scale data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{"citationItems":[{"id":"ITEM-1","itemData":{"DOI":"10.1093/nar/gkw750","ISSN":"13624962","PMID":"27580722","abstract":"Functional RNA regions are often related to recur-rent secondary structure patterns (or motifs), which can exert their role in several different ways, partic-ularly in dictating the interaction with RNA-binding proteins, and acting in the regulation of a large num-ber of cellular processes. Among the available motif-finding tools, the majority focuses on sequence pat-terns, sometimes including secondary structure as additional constraints to improve their performance. Nonetheless, secondary structures motifs may be concurrent to their sequence counterparts or even encode a stronger functional signal. Current meth-ods for searching structural motifs generally require long pipelines and/or high computational efforts or previously aligned sequences. Here, we present BEAM (BEAr Motif finder), a novel method for struc-tural motif discovery from a set of unaligned RNAs, taking advantage of a recently developed encoding for RNA secondary structure named BEAR (Brand nEw Alphabet for RNAs) and of evolutionary substi-tution rates of secondary structure elements. Tested in a varied set of scenarios, from small-to large-scale, BEAM is successful in retrieving structural motifs even in highly noisy data sets, such as those that can arise in CLIP-Seq or other high-throughput experiments.","author":[{"dropping-particle":"","family":"Pietrosanto","given":"Marco","non-dropping-particle":"","parse-names":false,"suffix":""},{"dropping-particle":"","family":"Mattei","given":"Eugenio","non-dropping-particle":"","parse-names":false,"suffix":""},{"dropping-particle":"","family":"Helmer-Citterich","given":"Manuela","non-dropping-particle":"","parse-names":false,"suffix":""},{"dropping-particle":"","family":"Ferrè","given":"Fabrizio","non-dropping-particle":"","parse-names":false,"suffix":""}],"container-title":"Nucleic Acids Research","id":"ITEM-1","issue":"18","issued":{"date-parts":[["2016","8","31"]]},"note":"10.1093/nar/gkw750","page":"8600-8609","title":"A novel method for the identification of conserved structural patterns in RNA: From small scale to high-throughput applications","type":"article-journal","volume":"44"},"uris":["http://www.mendeley.com/documents/?uuid=747e3b4b-7d8b-4263-8d78-3f06260ea515"]},{"id":"ITEM-2","itemData":{"DOI":"10.1093/nar/gkv489","ISSN":"13624962","PMID":"25977293","abstract":"Web-Beagle (http://beagle.bio.uniroma2.it) is a web server for the pairwise global or local alignment of RNA secondary structures. The server exploits a new encoding for RNA secondary structure and a substitution matrix of RNA structural elements to perform RNA structural alignments. The web server allows the user to compute up to 10 000 alignments in a single run, taking as input sets of RNA sequences and structures or primary sequences alone. In the latter case, the server computes the secondary structure prediction for the RNAs on-the-fly using RNAfold (free energy minimization). The user can also compare a set of input RNAs to one of five pre-compiled RNA datasets including lncRNAs and 3' UTRs. All types of comparison produce in output the pairwise alignments along with structural similarity and statistical significance measures for each resulting alignment. A graphical color-coded representation of the alignments allows the user to easily identify structural similarities between RNAs. Web-Beagle can be used for finding structurally related regions in two or more RNAs, for the identification of homologous regions or for functional annotation. Benchmark tests show that Web-Beagle has lower computational complexity, running time and better performances than other available methods.","author":[{"dropping-particle":"","family":"Mattei","given":"Eugenio","non-dropping-particle":"","parse-names":false,"suffix":""},{"dropping-particle":"","family":"Pietrosanto","given":"Marco","non-dropping-particle":"","parse-names":false,"suffix":""},{"dropping-particle":"","family":"Ferr??","given":"Fabrizio","non-dropping-particle":"","parse-names":false,"suffix":""},{"dropping-particle":"","family":"Helmer-Citterich","given":"Manuela","non-dropping-particle":"","parse-names":false,"suffix":""}],"container-title":"Nucleic Acids Research","id":"ITEM-2","issue":"W1","issued":{"date-parts":[["2015"]]},"page":"W493-W497","title":"Web-Beagle: A web server for the alignment of RNA secondary structures","type":"article-journal","volume":"43"},"uris":["http://www.mendeley.com/documents/?uuid=71cd7484-4af4-4f50-9ba1-b522f8ff7994"]}],"mendeley":{"formattedCitation":"(3, 16)","plainTextFormattedCitation":"(3, 16)","previouslyFormattedCitation":"(3, 12)"},"properties":{"noteIndex":0},"schema":"https://github.com/citation-style-language/schema/raw/master/csl-citation.json"}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(3, 16)</w:t>
      </w:r>
      <w:r w:rsidR="007C7B79">
        <w:rPr>
          <w:rFonts w:ascii="Arial" w:eastAsiaTheme="minorHAnsi" w:hAnsi="Arial" w:cs="Arial"/>
          <w:color w:val="000000"/>
          <w:sz w:val="22"/>
          <w:szCs w:val="22"/>
          <w:lang w:val="en-US"/>
        </w:rPr>
        <w:fldChar w:fldCharType="end"/>
      </w:r>
      <w:r w:rsidR="007C7B79">
        <w:rPr>
          <w:rFonts w:ascii="Arial" w:eastAsiaTheme="minorHAnsi" w:hAnsi="Arial" w:cs="Arial"/>
          <w:color w:val="000000"/>
          <w:sz w:val="22"/>
          <w:szCs w:val="22"/>
          <w:lang w:val="en-US"/>
        </w:rPr>
        <w:t>.</w:t>
      </w:r>
      <w:r w:rsidRPr="00C47E34">
        <w:rPr>
          <w:rFonts w:ascii="Arial" w:eastAsiaTheme="minorHAnsi" w:hAnsi="Arial" w:cs="Arial"/>
          <w:color w:val="000000"/>
          <w:sz w:val="22"/>
          <w:szCs w:val="22"/>
          <w:lang w:val="en-US"/>
        </w:rPr>
        <w:t xml:space="preserve"> Recently, another encoding has used typically complex structures such as graphs to describe secondary structures (and pseudoknots) efficiently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{"citationItems":[{"id":"ITEM-1","itemData":{"DOI":"10.1093/nar/gky285","ISBN":"1805200909","ISSN":"0305-1048","abstract":"While RNA secondary structure prediction from sequence data has made remarkable progress, there is a need for improved strategies for annotating the features of RNA secondary structures. Here, we present bpRNA, a novel annotation tool capable of parsing RNA structures, including complex pseudoknot-containing RNAs, to yield an objective, precise, compact, unambiguous, easily-interpretable description of all loops, stems, and pseudoknots, along with the positions, sequence, and flanking base pairs of each such structural feature. We also introduce several new informative representations of RNA structure types to improve structure visualization and interpretation. We have further used bpRNA to generate a web-accessible meta-database, 'bpRNA-1m', of over 100 000 single-molecule, known secondary structures; this is both more fully and accurately annotated and over 20-times larger than existing databases. We use a subset of the database with highly similar (≥90% identical) sequences filtered out to report on statistical trends in sequence, flanking base pairs, and length. Both the bpRNA method and the bpRNA-1m database will be valuable resources both for specific analysis of individual RNA molecules and large-scale analyses such as are useful for updating RNA energy parameters for computational thermodynamic predictions, improving machine learning models for structure prediction, and for benchmarking structure-prediction algorithms.","author":[{"dropping-particle":"","family":"Danaee","given":"Padideh","non-dropping-particle":"","parse-names":false,"suffix":""},{"dropping-particle":"","family":"Rouches","given":"Mason","non-dropping-particle":"","parse-names":false,"suffix":""},{"dropping-particle":"","family":"Wiley","given":"Michelle","non-dropping-particle":"","parse-names":false,"suffix":""},{"dropping-particle":"","family":"Deng","given":"Dezhong","non-dropping-particle":"","parse-names":false,"suffix":""},{"dropping-particle":"","family":"Huang","given":"Liang","non-dropping-particle":"","parse-names":false,"suffix":""},{"dropping-particle":"","family":"Hendrix","given":"David","non-dropping-particle":"","parse-names":false,"suffix":""}],"container-title":"Nucleic Acids Research","id":"ITEM-1","issue":"May","issued":{"date-parts":[["2018"]]},"page":"1-14","publisher":"Oxford University Press","title":"bpRNA: large-scale automated annotation and analysis of RNA secondary structure.","type":"article-journal","volume":"46"},"uris":["http://www.mendeley.com/documents/?uuid=168ba825-2729-4f72-b4aa-aa9e136fcfaf"]}],"mendeley":{"formattedCitation":"(8)","plainTextFormattedCitation":"(8)","previouslyFormattedCitation":"(13)"},"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(8)</w:t>
      </w:r>
      <w:r w:rsidR="007C7B79">
        <w:rPr>
          <w:rFonts w:ascii="Arial" w:eastAsiaTheme="minorHAnsi" w:hAnsi="Arial" w:cs="Arial"/>
          <w:color w:val="000000"/>
          <w:sz w:val="22"/>
          <w:szCs w:val="22"/>
          <w:lang w:val="en-US"/>
        </w:rPr>
        <w:fldChar w:fldCharType="end"/>
      </w:r>
      <w:r w:rsidR="007C7B79">
        <w:rPr>
          <w:rFonts w:ascii="Arial" w:eastAsiaTheme="minorHAnsi" w:hAnsi="Arial" w:cs="Arial"/>
          <w:color w:val="000000"/>
          <w:sz w:val="22"/>
          <w:szCs w:val="22"/>
          <w:lang w:val="en-US"/>
        </w:rPr>
        <w:t xml:space="preserve">, </w:t>
      </w:r>
      <w:r w:rsidRPr="00C47E34">
        <w:rPr>
          <w:rFonts w:ascii="Arial" w:eastAsiaTheme="minorHAnsi" w:hAnsi="Arial" w:cs="Arial"/>
          <w:color w:val="000000"/>
          <w:sz w:val="22"/>
          <w:szCs w:val="22"/>
          <w:lang w:val="en-US"/>
        </w:rPr>
        <w:t xml:space="preserve">and one of the endpoints of the algorithm is a 8-character string </w:t>
      </w:r>
      <w:r w:rsidR="007C7B79">
        <w:rPr>
          <w:rFonts w:ascii="Arial" w:eastAsiaTheme="minorHAnsi" w:hAnsi="Arial" w:cs="Arial"/>
          <w:color w:val="000000"/>
          <w:sz w:val="22"/>
          <w:szCs w:val="22"/>
          <w:lang w:val="en-US"/>
        </w:rPr>
        <w:t>describing</w:t>
      </w:r>
      <w:r w:rsidRPr="00C47E34">
        <w:rPr>
          <w:rFonts w:ascii="Arial" w:eastAsiaTheme="minorHAnsi" w:hAnsi="Arial" w:cs="Arial"/>
          <w:color w:val="000000"/>
          <w:sz w:val="22"/>
          <w:szCs w:val="22"/>
          <w:lang w:val="en-US"/>
        </w:rPr>
        <w:t xml:space="preserve"> structural contexts. Enhanced alphabets have been used to describe secondary structures as endpoints of other applications, such as </w:t>
      </w:r>
      <w:r w:rsidRPr="00C47E34">
        <w:rPr>
          <w:rFonts w:ascii="Arial" w:eastAsiaTheme="minorHAnsi" w:hAnsi="Arial" w:cs="Arial"/>
          <w:i/>
          <w:iCs/>
          <w:color w:val="000000"/>
          <w:sz w:val="22"/>
          <w:szCs w:val="22"/>
          <w:lang w:val="en-US"/>
        </w:rPr>
        <w:t>in vitro</w:t>
      </w:r>
      <w:r w:rsidRPr="00C47E34">
        <w:rPr>
          <w:rFonts w:ascii="Arial" w:eastAsiaTheme="minorHAnsi" w:hAnsi="Arial" w:cs="Arial"/>
          <w:color w:val="000000"/>
          <w:sz w:val="22"/>
          <w:szCs w:val="22"/>
          <w:lang w:val="en-US"/>
        </w:rPr>
        <w:t xml:space="preserve"> short motif discovery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{"citationItems":[{"id":"ITEM-1","itemData":{"DOI":"10.1093/nar/gkt463","abstract":"RBPmotif web server (http://www.rnamotif.org) implements tools to identify binding preferences of RNA-binding proteins (RBPs). Given a set of sequences that are known to be bound and unbound by the RBP of interest, RBPmotif provides two types of analysis: (i) de novo motif finding when there is no a priori knowledge on RBP’s binding preferences and (ii) analysis of structure preferences when there is a previously identified sequence motif for the RBP. De novo motif finding is performed with the previously published RNAcontext algorithm that learns discriminative motif models to identify both sequence and structure preferences. The results of this analysis include the inferred binding preferences of the RBP and the added predictive value of incorporating structure preferences. Second type of analysis investigates whether the instances of the previously identified sequence motif are enriched in a particular structure context in bound sequences, relative to its instances in unbound sequences. On completion, the results page shows the comparison of structure contexts of the motif instances between bound and unbound sequences and an assessment of statistical significance of detected preferences. In summary, RBPmotif web server enables the concurrent analysis of sequence and structure preferences of RBPs through a user-friendly interface. ","author":[{"dropping-particle":"","family":"Kazan","given":"Hilal","non-dropping-particle":"","parse-names":false,"suffix":""},{"dropping-particle":"","family":"Morris","given":"Qua</w:instrText>
      </w:r>
      <w:r w:rsidR="00435F95" w:rsidRPr="00435F95">
        <w:rPr>
          <w:rFonts w:ascii="Arial" w:eastAsiaTheme="minorHAnsi" w:hAnsi="Arial" w:cs="Arial"/>
          <w:color w:val="000000"/>
          <w:sz w:val="22"/>
          <w:szCs w:val="22"/>
        </w:rPr>
        <w:instrText>id","non-dropping-particle":"","parse-names":false,"suffix":""}],"container-title":"Nucleic Acids Research ","id":"ITEM-1","issue":"W1 ","issued":{"date-parts":[["2013","7","1"]]},"note":"10.1093/nar/gkt463","page":"W180-W186","title":"RBPmotif: a web server for the discovery of sequence and structure preferences of RNA-binding proteins","type":"article-journal","volume":"41 "},"uris":["http://www.mendeley.com/documents/?uuid=72ab8e77-9b42-4fe7-8fa1-2bd045bbe345"]},{"id":"ITEM-2","itemData":{"DOI":"10.1093/bfgp/elu047","ISBN":"1416978828","ISSN":"2041-2649","author":[{"dropping-particle":"","family":"Cook","given":"K. B.","non-dropping-particle":"","parse-names":false,"suffix":""},{"dropping-particle":"","family":"Hughes","given":"T. R.","non-dropping-particle":"","parse-names":false,"suffix":""},{"dropping-particle":"","family":"Morris","given":"Q. D.","non-dropping-particle":"","parse-names":false,"suffix":""}],"container-title":"Briefings in Functional Genomics","id":"ITEM-2","issue":"1","issued":{"date-parts":[["2015"]]},"page":"74-89","title":"High-throughput characterization of protein-RNA interactions","type":"article-journal","volume":"14"},"uris":["http://www.mendeley.com/documents/?uuid=7c330e1e-5110-4744-886c-1826b3f2b678"]}],"mendeley":{"formattedCitation":"(5, 17)","plainTextFormattedCitation":"(5, 17)","previouslyFormattedCitation":"(14, 15)"},"properties":{"noteIndex":0},"schema":"https://github.com/citation-style-language/schema/raw/master/csl-citation.json"}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rPr>
        <w:t>(5, 17)</w:t>
      </w:r>
      <w:r w:rsidR="007C7B79">
        <w:rPr>
          <w:rFonts w:ascii="Arial" w:eastAsiaTheme="minorHAnsi" w:hAnsi="Arial" w:cs="Arial"/>
          <w:color w:val="000000"/>
          <w:sz w:val="22"/>
          <w:szCs w:val="22"/>
          <w:lang w:val="en-US"/>
        </w:rPr>
        <w:fldChar w:fldCharType="end"/>
      </w:r>
      <w:r w:rsidR="007C7B79" w:rsidRPr="007C7B79">
        <w:rPr>
          <w:rFonts w:ascii="Arial" w:eastAsiaTheme="minorHAnsi" w:hAnsi="Arial" w:cs="Arial"/>
          <w:color w:val="000000"/>
          <w:sz w:val="22"/>
          <w:szCs w:val="22"/>
        </w:rPr>
        <w:t xml:space="preserve"> </w:t>
      </w:r>
      <w:r w:rsidRPr="007C7B79">
        <w:rPr>
          <w:rFonts w:ascii="Arial" w:eastAsiaTheme="minorHAnsi" w:hAnsi="Arial" w:cs="Arial"/>
          <w:color w:val="000000"/>
          <w:sz w:val="22"/>
          <w:szCs w:val="22"/>
        </w:rPr>
        <w:t>and [REF ALTRA ROBA CHE HANNO TIRATO FUORI CONTEXT ENCODING</w:t>
      </w:r>
      <w:r w:rsidR="007C7B79">
        <w:rPr>
          <w:rFonts w:ascii="Arial" w:eastAsiaTheme="minorHAnsi" w:hAnsi="Arial" w:cs="Arial"/>
          <w:color w:val="000000"/>
          <w:sz w:val="22"/>
          <w:szCs w:val="22"/>
        </w:rPr>
        <w:t xml:space="preserve"> OLTRE AL CANADESE INFAME PER TE SOLO LAME</w:t>
      </w:r>
      <w:r w:rsidRPr="007C7B79">
        <w:rPr>
          <w:rFonts w:ascii="Arial" w:eastAsiaTheme="minorHAnsi" w:hAnsi="Arial" w:cs="Arial"/>
          <w:color w:val="000000"/>
          <w:sz w:val="22"/>
          <w:szCs w:val="22"/>
        </w:rPr>
        <w:t xml:space="preserve">]. </w:t>
      </w:r>
      <w:r w:rsidRPr="00C47E34">
        <w:rPr>
          <w:rFonts w:ascii="Arial" w:eastAsiaTheme="minorHAnsi" w:hAnsi="Arial" w:cs="Arial"/>
          <w:color w:val="000000"/>
          <w:sz w:val="22"/>
          <w:szCs w:val="22"/>
          <w:lang w:val="en-US"/>
        </w:rPr>
        <w:t xml:space="preserve">The importance of the encoding choice is dual: on one hand it may be crucial if </w:t>
      </w:r>
      <w:r w:rsidR="007C7B79">
        <w:rPr>
          <w:rFonts w:ascii="Arial" w:eastAsiaTheme="minorHAnsi" w:hAnsi="Arial" w:cs="Arial"/>
          <w:color w:val="000000"/>
          <w:sz w:val="22"/>
          <w:szCs w:val="22"/>
          <w:lang w:val="en-US"/>
        </w:rPr>
        <w:t xml:space="preserve">it </w:t>
      </w:r>
      <w:r w:rsidRPr="00C47E34">
        <w:rPr>
          <w:rFonts w:ascii="Arial" w:eastAsiaTheme="minorHAnsi" w:hAnsi="Arial" w:cs="Arial"/>
          <w:color w:val="000000"/>
          <w:sz w:val="22"/>
          <w:szCs w:val="22"/>
          <w:lang w:val="en-US"/>
        </w:rPr>
        <w:t xml:space="preserve">is used mid-algorithm as a means to do “feature engineering”, that is letting important aspects emerge from the studied subjects </w:t>
      </w:r>
      <w:r w:rsidR="007C7B79">
        <w:rPr>
          <w:rFonts w:ascii="Arial" w:eastAsiaTheme="minorHAnsi" w:hAnsi="Arial" w:cs="Arial"/>
          <w:color w:val="000000"/>
          <w:sz w:val="22"/>
          <w:szCs w:val="22"/>
          <w:lang w:val="en-US"/>
        </w:rPr>
        <w:t>in such a way a downhill algorithm</w:t>
      </w:r>
      <w:r w:rsidRPr="00C47E34">
        <w:rPr>
          <w:rFonts w:ascii="Arial" w:eastAsiaTheme="minorHAnsi" w:hAnsi="Arial" w:cs="Arial"/>
          <w:color w:val="000000"/>
          <w:sz w:val="22"/>
          <w:szCs w:val="22"/>
          <w:lang w:val="en-US"/>
        </w:rPr>
        <w:t xml:space="preserve"> can benefit of this pre-processing; on the other hand an optimal string encoding is better understood if it is readable, easily interpretable and conveys any contained message efficiently. The standard BEAR encoding works well in terms of usability and performance</w:t>
      </w:r>
      <w:r w:rsidR="007C7B79">
        <w:rPr>
          <w:rFonts w:ascii="Arial" w:eastAsiaTheme="minorHAnsi" w:hAnsi="Arial" w:cs="Arial"/>
          <w:color w:val="000000"/>
          <w:sz w:val="22"/>
          <w:szCs w:val="22"/>
          <w:lang w:val="en-US"/>
        </w:rPr>
        <w:t xml:space="preserve"> (see original paper,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{"citationItems":[{"id":"ITEM-1","itemData":{"DOI":"10.1093/nar/gku283","ISBN":"0039062023","ISSN":"13624962","PMID":"24753415","abstract":"Structural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author":[{"dropping-particle":"","family":"Mattei","given":"Eugenio","non-dropping-particle":"","parse-names":false,"suffix":""},{"dropping-particle":"","family":"Ausiello","given":"Gabriele","non-dropping-particle":"","parse-names":false,"suffix":""},{"dropping-particle":"","family":"Ferrè","given":"Fabrizio","non-dropping-particle":"","parse-names":false,"suffix":""},{"dropping-particle":"","family":"Helmer-Citterich","given":"Manuela","non-dropping-particle":"","parse-names":false,"suffix":""}],"container-title":"Nucleic Acids Research","id":"ITEM-1","issue":"10","issued":{"date-parts":[["2014"]]},"page":"6146-6157","title":"A novel approach to represent and compare RNA secondary structures","type":"article-journal","volume":"42"},"uris":["http://www.mendeley.com/documents/?uuid=4fa01129-5f34-4c4b-9720-626ccf98e653"]}],"mendeley":{"formattedCitation":"(2)","plainTextFormattedCitation":"(2)","previouslyFormattedCitation":"(2)"},"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(2)</w:t>
      </w:r>
      <w:r w:rsidR="007C7B79">
        <w:rPr>
          <w:rFonts w:ascii="Arial" w:eastAsiaTheme="minorHAnsi" w:hAnsi="Arial" w:cs="Arial"/>
          <w:color w:val="000000"/>
          <w:sz w:val="22"/>
          <w:szCs w:val="22"/>
          <w:lang w:val="en-US"/>
        </w:rPr>
        <w:fldChar w:fldCharType="end"/>
      </w:r>
      <w:r w:rsidR="007C7B79">
        <w:rPr>
          <w:rFonts w:ascii="Arial" w:eastAsiaTheme="minorHAnsi" w:hAnsi="Arial" w:cs="Arial"/>
          <w:color w:val="000000"/>
          <w:sz w:val="22"/>
          <w:szCs w:val="22"/>
          <w:lang w:val="en-US"/>
        </w:rPr>
        <w:t>)</w:t>
      </w:r>
      <w:r w:rsidRPr="00C47E34">
        <w:rPr>
          <w:rFonts w:ascii="Arial" w:eastAsiaTheme="minorHAnsi" w:hAnsi="Arial" w:cs="Arial"/>
          <w:color w:val="000000"/>
          <w:sz w:val="22"/>
          <w:szCs w:val="22"/>
          <w:lang w:val="en-US"/>
        </w:rPr>
        <w:t xml:space="preserve"> but lacks communication. The other string representations used instead, lack of usability as they are mostly used as endpoints (extremizing the communication part, but without any added feature value). In this study we wanted to scale down the intricacy of the standard BEAR, while generalizing the framework of structural substitution matrices and their applications.</w:t>
      </w:r>
    </w:p>
    <w:p w14:paraId="32CF76E3"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We re-worked the BEAR substitution matrix, introduced two new proposed alphabets (of increasing interpretability) and built their substitution matrices.</w:t>
      </w:r>
    </w:p>
    <w:p w14:paraId="5C10AEAA"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color w:val="000000"/>
          <w:sz w:val="22"/>
          <w:szCs w:val="22"/>
        </w:rPr>
        <w:t>### FORSE FINO A QUA E’ PIU’ INTRODUZIONE</w:t>
      </w:r>
    </w:p>
    <w:p w14:paraId="0709A58D" w14:textId="6A9042C9"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The qBEAR (quickBEAR) has appeared in the original BEAM paper</w:t>
      </w:r>
      <w:r w:rsidR="007C7B79">
        <w:rPr>
          <w:rFonts w:ascii="Arial" w:eastAsiaTheme="minorHAnsi" w:hAnsi="Arial" w:cs="Arial"/>
          <w:color w:val="000000"/>
          <w:sz w:val="22"/>
          <w:szCs w:val="22"/>
          <w:lang w:val="en-US"/>
        </w:rPr>
        <w:t xml:space="preserve"> </w:t>
      </w:r>
      <w:r w:rsidR="007C7B79">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{"citationItems":[{"id":"ITEM-1","itemData":{"DOI":"10.1093/nar/gkw750","ISSN":"13624962","PMID":"27580722","abstract":"Functional RNA regions are often related to recur-rent secondary structure patterns (or motifs), which can exert their role in several different ways, partic-ularly in dictating the interaction with RNA-binding proteins, and acting in the regulation of a large num-ber of cellular processes. Among the available motif-finding tools, the majority focuses on sequence pat-terns, sometimes including secondary structure as additional constraints to improve their performance. Nonetheless, secondary structures motifs may be concurrent to their sequence counterparts or even encode a stronger functional signal. Current meth-ods for searching structural motifs generally require long pipelines and/or high computational efforts or previously aligned sequences. Here, we present BEAM (BEAr Motif finder), a novel method for struc-tural motif discovery from a set of unaligned RNAs, taking advantage of a recently developed encoding for RNA secondary structure named BEAR (Brand nEw Alphabet for RNAs) and of evolutionary substi-tution rates of secondary structure elements. Tested in a varied set of scenarios, from small-to large-scale, BEAM is successful in retrieving structural motifs even in highly noisy data sets, such as those that can arise in CLIP-Seq or other high-throughput experiments.","author":[{"dropping-particle":"","family":"Pietrosanto","given":"Marco","non-dropping-particle":"","parse-names":false,"suffix":""},{"dropping-particle":"","family":"Mattei","given":"Eugenio","non-dropping-particle":"","parse-names":false,"suffix":""},{"dropping-particle":"","family":"Helmer-Citterich","given":"Manuela","non-dropping-particle":"","parse-names":false,"suffix":""},{"dropping-particle":"","family":"Ferrè","given":"Fabrizio","non-dropping-particle":"","parse-names":false,"suffix":""}],"container-title":"Nucleic Acids Research","id":"ITEM-1","issue":"18","issued":{"date-parts":[["2016","8","31"]]},"note":"10.1093/nar/gkw750","page":"8600-8609","title":"A novel method for the identification of conserved structural patterns in RNA: From small scale to high-throughput applications","type":"article-journal","volume":"44"},"uris":["http://www.mendeley.com/documents/?uuid=747e3b4b-7d8b-4263-8d78-3f06260ea515"]}],"mendeley":{"formattedCitation":"(3)","plainTextFormattedCitation":"(3)","previouslyFormattedCitation":"(3)"},"properties":{"noteIndex":0},"schema":"https://github.com/citation-style-language/schema/raw/master/csl-citation.json"}</w:instrText>
      </w:r>
      <w:r w:rsidR="007C7B79">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(3)</w:t>
      </w:r>
      <w:r w:rsidR="007C7B79">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xml:space="preserve"> as a means of representing the logo of a secondary structure motif. It divides the structural contexts in 3 groups each based on the distribution of context lengths (see Supplementary Data), ending with an alphabet composed of 18 characters.</w:t>
      </w:r>
    </w:p>
    <w:p w14:paraId="1820B405" w14:textId="12B0D8DA"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The </w:t>
      </w:r>
      <w:proofErr w:type="spellStart"/>
      <w:r w:rsidRPr="00C47E34">
        <w:rPr>
          <w:rFonts w:ascii="Arial" w:eastAsiaTheme="minorHAnsi" w:hAnsi="Arial" w:cs="Arial"/>
          <w:color w:val="000000"/>
          <w:sz w:val="22"/>
          <w:szCs w:val="22"/>
          <w:lang w:val="en-US"/>
        </w:rPr>
        <w:t>zBEAR</w:t>
      </w:r>
      <w:proofErr w:type="spellEnd"/>
      <w:r w:rsidRPr="00C47E34">
        <w:rPr>
          <w:rFonts w:ascii="Arial" w:eastAsiaTheme="minorHAnsi" w:hAnsi="Arial" w:cs="Arial"/>
          <w:color w:val="000000"/>
          <w:sz w:val="22"/>
          <w:szCs w:val="22"/>
          <w:lang w:val="en-US"/>
        </w:rPr>
        <w:t xml:space="preserve"> (</w:t>
      </w:r>
      <w:proofErr w:type="spellStart"/>
      <w:r w:rsidRPr="00C47E34">
        <w:rPr>
          <w:rFonts w:ascii="Arial" w:eastAsiaTheme="minorHAnsi" w:hAnsi="Arial" w:cs="Arial"/>
          <w:color w:val="000000"/>
          <w:sz w:val="22"/>
          <w:szCs w:val="22"/>
          <w:lang w:val="en-US"/>
        </w:rPr>
        <w:t>zipBEAR</w:t>
      </w:r>
      <w:proofErr w:type="spellEnd"/>
      <w:r w:rsidRPr="00C47E34">
        <w:rPr>
          <w:rFonts w:ascii="Arial" w:eastAsiaTheme="minorHAnsi" w:hAnsi="Arial" w:cs="Arial"/>
          <w:color w:val="000000"/>
          <w:sz w:val="22"/>
          <w:szCs w:val="22"/>
          <w:lang w:val="en-US"/>
        </w:rPr>
        <w:t>) is instead inspired by the few-characters alphabet mostly used as end-points</w:t>
      </w:r>
      <w:r w:rsidR="00510D9B">
        <w:rPr>
          <w:rFonts w:ascii="Arial" w:eastAsiaTheme="minorHAnsi" w:hAnsi="Arial" w:cs="Arial"/>
          <w:color w:val="000000"/>
          <w:sz w:val="22"/>
          <w:szCs w:val="22"/>
          <w:lang w:val="en-US"/>
        </w:rPr>
        <w:t xml:space="preserve"> </w:t>
      </w:r>
      <w:r w:rsidR="00510D9B">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{"citationItems":[{"id":"ITEM-1","itemData":{"DOI":"10.1093/nar/gky285","ISBN":"1805200909","ISSN":"0305-1048","abstract":"While RNA secondary structure prediction from sequence data has made remarkable progress, there is a need for improved strategies for annotating the features of RNA secondary structures. Here, we present bpRNA, a novel annotation tool capable of parsing RNA structures, including complex pseudoknot-containing RNAs, to yield an objective, precise, compact, unambiguous, easily-interpretable description of all loops, stems, and pseudoknots, along with the positions, sequence, and flanking base pairs of each such structural feature. We also introduce several new informative representations of RNA structure types to improve structure visualization and interpretation. We have further used bpRNA to generate a web-accessible meta-database, 'bpRNA-1m', of over 100 000 single-molecule, known secondary structures; this is both more fully and accurately annotated and over 20-times larger than existing databases. We use a subset of the database with highly similar (≥90% identical) sequences filtered out to report on statistical trends in sequence, flanking base pairs, and length. Both the bpRNA method and the bpRNA-1m database will be valuable resources both for specific analysis of individual RNA molecules and large-scale analyses such as are useful for updating RNA energy parameters for computational thermodynamic predictions, improving machine learning models for structure prediction, and for benchmarking structure-prediction algorithms.","author":[{"dropping-particle":"","family":"Danaee","given":"Padideh","non-dropping-particle":"","parse-names":false,"suffix":""},{"dropping-particle":"","family":"Rouches","given":"Mason","non-dropping-particle":"","parse-names":false,"suffix":""},{"dropping-particle":"","family":"Wiley","given":"Michelle","non-dropping-particle":"","parse-names":false,"suffix":""},{"dropping-particle":"","family":"Deng","given":"Dezhong","non-dropping-particle":"","parse-names":false,"suffix":""},{"dropping-particle":"","family":"Huang","given":"Liang","non-dropping-particle":"","parse-names":false,"suffix":""},{"dropping-particle":"","family":"Hendrix","given":"David","non-dropping-particle":"","parse-names":false,"suffix":""}],"container-title":"Nucleic Acids Research","id":"ITEM-1","issue":"May","issued":{"date-parts":[["2018"]]},"page":"1-14","publisher":"Oxford University Press","title":"bpRNA: large-scale automated annotation and analysis of RNA secondary structure.","type":"article-journal","volume":"46"},"uris":["http://www.mendeley.com/documents/?uuid=168ba825-2729-4f72-b4aa-aa9e136fcfaf"]},{"id":"ITEM-2","itemData":{"DOI":"10.1016/j.ymeth.2017.03.003","ISSN":"10959130","PMID":"28274760","abstract":"RNA binding proteins (RBPs) play an important role in regulating many processes in the cell. RBPs often recognize their RNA targets in a specific manner. In addition to the RNA primary sequence, the structure of the RNA has been shown to play a central role in RNA recognition by RBPs. In recent years, many experimental approaches, both in vitro and in vivo, were developed and employed to identify and characterize RBP targets and extract their binding specificities. In vivo binding techniques, such as CrossLinking and ImmunoPrecipitation (CLIP)-based methods, enable the characterization of protein binding sites on RNA targets. However, these methods do not provide information regarding the structural preferences of the protein. While methods to obtain the structure of RNA are available, inferring both the sequence and the structure preferences of RBPs remains a challenge. Here we present SMARTIV, a novel computational tool for discovering combined sequence and structure binding motifs from in vivo RNA binding data relying on the sequences of the target sites, the ranking of their binding scores and their predicted secondary structure. The combined motifs are provided in a unified representation that is informative and easy for visual perception. We tested the method on CLIP-seq data from different platforms for a variety of RBPs. Overall, we show that our results are highly consistent with known binding motifs of RBPs, offering additional information on their structural preferences.","author":[{"dropping-particle":"","family":"Polishchuk","given":"Maya","non-dropping-particle":"","parse-names":false,"suffix":""},{"dropping-particle":"","family":"Paz","given":"Inbal","non-dropping-particle":"","parse-names":false,"suffix":""},{"dropping-particle":"","family":"Kohen","given":"Refael","non-dropping-particle":"","parse-names":false,"suffix":""},{"dropping-particle":"","family":"Mesika","given":"Rona","non-dropping-particle":"","parse-names":false,"suffix":""},{"dropping-particle":"","family":"Yakhini","given":"Zohar","non-dropping-particle":"","parse-names":false,"suffix":""},{"dropping-particle":"","family":"Mandel-Gutfreund","given":"Yael","non-dropping-particle":"","parse-names":false,"suffix":""}],"container-title":"Methods","id":"ITEM-2","issued":{"date-parts":[["2017"]]},"page":"73-81","title":"A combined sequence and structure based method for discovering enriched motifs in RNA from in vivo binding data","type":"article-journal","volume":"118-119"},"uris":["http://www.mendeley.com/documents/?uuid=2f97106c-2a5b-4dfb-b5ad-1c21f4f798c8"]}],"mendeley":{"formattedCitation":"(6, 8)","plainTextFormattedCitation":"(6, 8)","previouslyFormattedCitation":"(10, 13)"},"properties":{"noteIndex":0},"schema":"https://github.com/citation-style-language/schema/raw/master/csl-citation.json"}</w:instrText>
      </w:r>
      <w:r w:rsidR="00510D9B">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(6, 8)</w:t>
      </w:r>
      <w:r w:rsidR="00510D9B">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where each different context is described by one character, ending up with an alphabet composed of 8 characters.</w:t>
      </w:r>
    </w:p>
    <w:p w14:paraId="39A6D439" w14:textId="77777777" w:rsidR="00C47E34" w:rsidRDefault="00C47E34" w:rsidP="00416E1D">
      <w:pPr>
        <w:jc w:val="both"/>
        <w:rPr>
          <w:rFonts w:ascii="Arial" w:eastAsiaTheme="minorHAnsi" w:hAnsi="Arial" w:cs="Arial"/>
          <w:color w:val="980000"/>
          <w:sz w:val="22"/>
          <w:szCs w:val="22"/>
        </w:rPr>
      </w:pPr>
      <w:r w:rsidRPr="00C47E34">
        <w:rPr>
          <w:rFonts w:ascii="Arial" w:eastAsiaTheme="minorHAnsi" w:hAnsi="Arial" w:cs="Arial"/>
          <w:color w:val="980000"/>
          <w:sz w:val="22"/>
          <w:szCs w:val="22"/>
        </w:rPr>
        <w:t xml:space="preserve">Necessità per la questione della lunghezza, la scarsa comprensibilità, il fatto che un sacco di gente pubblica con delle codifiche minimali e che noi dobbiamo un po’ gestire i differenti elementi altrimenti le matrici di sostituzione diventano inutili. Si vede infatti che bear originale è comunque il migliore per allineare, ma il prezzo da pagare è la scarsa comprensibilità immediata. </w:t>
      </w:r>
      <w:proofErr w:type="spellStart"/>
      <w:r w:rsidRPr="00C47E34">
        <w:rPr>
          <w:rFonts w:ascii="Arial" w:eastAsiaTheme="minorHAnsi" w:hAnsi="Arial" w:cs="Arial"/>
          <w:color w:val="980000"/>
          <w:sz w:val="22"/>
          <w:szCs w:val="22"/>
        </w:rPr>
        <w:t>Qbear</w:t>
      </w:r>
      <w:proofErr w:type="spellEnd"/>
      <w:r w:rsidRPr="00C47E34">
        <w:rPr>
          <w:rFonts w:ascii="Arial" w:eastAsiaTheme="minorHAnsi" w:hAnsi="Arial" w:cs="Arial"/>
          <w:color w:val="980000"/>
          <w:sz w:val="22"/>
          <w:szCs w:val="22"/>
        </w:rPr>
        <w:t xml:space="preserve"> è uscito con il lavoro di </w:t>
      </w:r>
      <w:proofErr w:type="spellStart"/>
      <w:r w:rsidRPr="00C47E34">
        <w:rPr>
          <w:rFonts w:ascii="Arial" w:eastAsiaTheme="minorHAnsi" w:hAnsi="Arial" w:cs="Arial"/>
          <w:color w:val="980000"/>
          <w:sz w:val="22"/>
          <w:szCs w:val="22"/>
        </w:rPr>
        <w:t>beam</w:t>
      </w:r>
      <w:proofErr w:type="spellEnd"/>
      <w:r w:rsidRPr="00C47E34">
        <w:rPr>
          <w:rFonts w:ascii="Arial" w:eastAsiaTheme="minorHAnsi" w:hAnsi="Arial" w:cs="Arial"/>
          <w:color w:val="980000"/>
          <w:sz w:val="22"/>
          <w:szCs w:val="22"/>
        </w:rPr>
        <w:t xml:space="preserve"> come mezzo per visualizzare meglio i loghi strutturali, </w:t>
      </w:r>
      <w:proofErr w:type="spellStart"/>
      <w:r w:rsidRPr="00C47E34">
        <w:rPr>
          <w:rFonts w:ascii="Arial" w:eastAsiaTheme="minorHAnsi" w:hAnsi="Arial" w:cs="Arial"/>
          <w:color w:val="980000"/>
          <w:sz w:val="22"/>
          <w:szCs w:val="22"/>
        </w:rPr>
        <w:t>Zbear</w:t>
      </w:r>
      <w:proofErr w:type="spellEnd"/>
      <w:r w:rsidRPr="00C47E34">
        <w:rPr>
          <w:rFonts w:ascii="Arial" w:eastAsiaTheme="minorHAnsi" w:hAnsi="Arial" w:cs="Arial"/>
          <w:color w:val="980000"/>
          <w:sz w:val="22"/>
          <w:szCs w:val="22"/>
        </w:rPr>
        <w:t xml:space="preserve"> è una compressione ulteriore del bear (</w:t>
      </w:r>
      <w:proofErr w:type="spellStart"/>
      <w:r w:rsidRPr="00C47E34">
        <w:rPr>
          <w:rFonts w:ascii="Arial" w:eastAsiaTheme="minorHAnsi" w:hAnsi="Arial" w:cs="Arial"/>
          <w:color w:val="980000"/>
          <w:sz w:val="22"/>
          <w:szCs w:val="22"/>
        </w:rPr>
        <w:t>zipBear</w:t>
      </w:r>
      <w:proofErr w:type="spellEnd"/>
      <w:r w:rsidRPr="00C47E34">
        <w:rPr>
          <w:rFonts w:ascii="Arial" w:eastAsiaTheme="minorHAnsi" w:hAnsi="Arial" w:cs="Arial"/>
          <w:color w:val="980000"/>
          <w:sz w:val="22"/>
          <w:szCs w:val="22"/>
        </w:rPr>
        <w:t xml:space="preserve">) che imita la larghezza della maggior parte degli </w:t>
      </w:r>
      <w:proofErr w:type="spellStart"/>
      <w:r w:rsidRPr="00C47E34">
        <w:rPr>
          <w:rFonts w:ascii="Arial" w:eastAsiaTheme="minorHAnsi" w:hAnsi="Arial" w:cs="Arial"/>
          <w:color w:val="980000"/>
          <w:sz w:val="22"/>
          <w:szCs w:val="22"/>
        </w:rPr>
        <w:t>encoding</w:t>
      </w:r>
      <w:proofErr w:type="spellEnd"/>
      <w:r w:rsidRPr="00C47E34">
        <w:rPr>
          <w:rFonts w:ascii="Arial" w:eastAsiaTheme="minorHAnsi" w:hAnsi="Arial" w:cs="Arial"/>
          <w:color w:val="980000"/>
          <w:sz w:val="22"/>
          <w:szCs w:val="22"/>
        </w:rPr>
        <w:t xml:space="preserve"> utilizzati in altri lavori, nell’ottica di avere un alfabeto comprensibile anche a colpo d’occhio.</w:t>
      </w:r>
    </w:p>
    <w:p w14:paraId="69CF1B67" w14:textId="77777777" w:rsidR="00510D9B" w:rsidRPr="00C47E34" w:rsidRDefault="00510D9B" w:rsidP="00416E1D">
      <w:pPr>
        <w:jc w:val="both"/>
        <w:rPr>
          <w:rFonts w:ascii="Times New Roman" w:eastAsiaTheme="minorHAnsi" w:hAnsi="Times New Roman" w:cs="Times New Roman"/>
          <w:sz w:val="24"/>
        </w:rPr>
      </w:pPr>
    </w:p>
    <w:p w14:paraId="50284F38"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RNA Blocks</w:t>
      </w:r>
    </w:p>
    <w:p w14:paraId="3574003F" w14:textId="7DAB03E1"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To build a framework from where different substitution matrices could be derived, we were inspired by the classical formulation of BLOSUM BLOCKS, with some relaxations</w:t>
      </w:r>
      <w:r w:rsidR="00510D9B">
        <w:rPr>
          <w:rFonts w:ascii="Arial" w:eastAsiaTheme="minorHAnsi" w:hAnsi="Arial" w:cs="Arial"/>
          <w:color w:val="000000"/>
          <w:sz w:val="22"/>
          <w:szCs w:val="22"/>
          <w:lang w:val="en-US"/>
        </w:rPr>
        <w:t xml:space="preserve"> </w:t>
      </w:r>
      <w:r w:rsidR="00510D9B">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{"citationItems":[{"id":"ITEM-1","itemData":{"ISSN":"1460-2059","author":[{"dropping-particle":"","family":"Henikoff","given":"Steven","non-dropping-particle":"","parse-names":false,"suffix":""},{"dropping-particle":"","family":"Henikoff","given":"Jorja G","non-dropping-particle":"","parse-names":false,"suffix":""},{"dropping-particle":"","family":"Pietrokovski","given":"Shmuel","non-dropping-particle":"","parse-names":false,"suffix":""}],"container-title":"Bioinformatics (Oxford, England)","id":"ITEM-1","issue":"6","issued":{"date-parts":[["1999"]]},"page":"471-479","title":"Blocks+: a non-redundant database of protein alignment blocks derived from multiple compilations.","type":"article-journal","volume":"15"},"uris":["http://www.mendeley.com/documents/?uuid=fcc2e881-e002-4c28-8a13-b0bc5e468788"]},{"id":"ITEM-2","itemData":{"ISSN":"0305-1048","abstract":"The Blocks Database contains multiple alignments of conserved regions in protein families. The database can be searched by e-mail and World Wide Web (WWW) servers ( http://blocks.fhcrc.org/help ) to classify protein and nucleotide sequences.","author":[{"dropping-particle":"","family":"Pietrokovski","given":"Shmuel","non-dropping-particle":"","parse-names":false,"suffix":""},{"dropping-particle":"","family":"Henikoff","given":"Jorja G","non-dropping-particle":"","parse-names":false,"suffix":""},{"dropping-particle":"","family":"Henikoff","given":"Steven","non-dropping-particle":"","parse-names":false,"suffix":""}],"container-title":"Nucleic Acids Research","id":"ITEM-2","issue":"1","issued":{"date-parts":[["1996","1","1"]]},"note":"10.1093/nar/24.1.197","page":"197-200","title":"The Blocks Database—A System for Protein Classification","type":"article-journal","volume":"24"},"uris":["http://www.mendeley.com/documents/?uuid=1711a584-a489-443d-aab0-ac80aa32042e"]}],"mendeley":{"formattedCitation":"(18, 19)","plainTextFormattedCitation":"(18, 19)","previouslyFormattedCitation":"(16, 17)"},"properties":{"noteIndex":0},"schema":"https://github.com/citation-style-language/schema/raw/master/csl-citation.json"}</w:instrText>
      </w:r>
      <w:r w:rsidR="00510D9B">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(18, 19)</w:t>
      </w:r>
      <w:r w:rsidR="00510D9B">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xml:space="preserve">. For each RFAM seed alignment, after a redundancy removal (which becomes a parameter in the construction of the matrix, </w:t>
      </w:r>
      <w:r w:rsidR="00510D9B">
        <w:rPr>
          <w:rFonts w:ascii="Arial" w:eastAsiaTheme="minorHAnsi" w:hAnsi="Arial" w:cs="Arial"/>
          <w:color w:val="000000"/>
          <w:sz w:val="22"/>
          <w:szCs w:val="22"/>
          <w:lang w:val="en-US"/>
        </w:rPr>
        <w:t xml:space="preserve">in this work </w:t>
      </w:r>
      <w:r w:rsidRPr="00C47E34">
        <w:rPr>
          <w:rFonts w:ascii="Arial" w:eastAsiaTheme="minorHAnsi" w:hAnsi="Arial" w:cs="Arial"/>
          <w:color w:val="000000"/>
          <w:sz w:val="22"/>
          <w:szCs w:val="22"/>
          <w:lang w:val="en-US"/>
        </w:rPr>
        <w:t xml:space="preserve">we used 62% and 90%) a column was chosen to be part of an RNA Block if 1. no gaps where present and 2. a structural consensus, dependent on the chosen alphabet, must exist (i.e. there must be a structural character with a relative frequency &gt;50%). </w:t>
      </w:r>
    </w:p>
    <w:p w14:paraId="3E3A2FC1"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Each column is then included in the Block of that family. The relaxation here is the non-necessity to have contiguous columns to form a block, since we believe that single column information is sufficient to derive a structural substitution matrix.</w:t>
      </w:r>
    </w:p>
    <w:p w14:paraId="5946C1CC" w14:textId="3F46786D" w:rsidR="00C47E34" w:rsidRPr="00435F95" w:rsidRDefault="00C47E34" w:rsidP="00416E1D">
      <w:pPr>
        <w:jc w:val="both"/>
        <w:rPr>
          <w:rFonts w:ascii="Times New Roman" w:eastAsiaTheme="minorHAnsi" w:hAnsi="Times New Roman" w:cs="Times New Roman"/>
          <w:sz w:val="24"/>
        </w:rPr>
      </w:pPr>
      <w:r w:rsidRPr="00C47E34">
        <w:rPr>
          <w:rFonts w:ascii="Arial" w:eastAsiaTheme="minorHAnsi" w:hAnsi="Arial" w:cs="Arial"/>
          <w:color w:val="000000"/>
          <w:sz w:val="22"/>
          <w:szCs w:val="22"/>
          <w:lang w:val="en-US"/>
        </w:rPr>
        <w:t>For each encoding we thus have a set of blocks to derive the substitution matrix, as per</w:t>
      </w:r>
      <w:r w:rsidR="00510D9B">
        <w:rPr>
          <w:rFonts w:ascii="Arial" w:eastAsiaTheme="minorHAnsi" w:hAnsi="Arial" w:cs="Arial"/>
          <w:color w:val="000000"/>
          <w:sz w:val="22"/>
          <w:szCs w:val="22"/>
          <w:lang w:val="en-US"/>
        </w:rPr>
        <w:t xml:space="preserve"> </w:t>
      </w:r>
      <w:r w:rsidR="00510D9B">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{"citationItems":[{"id":"ITEM-1","itemData":{"DOI":"10.1093/nar/gku283","ISBN":"0039062023","ISSN":"13624962","PMID":"24753415","abstract":"Structural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author":[{"dropping-particle":"","family":"Mattei","given":"Eugenio","non-dropping-particle":"","parse-names":false,"suffix":""},{"dropping-particle":"","family":"Ausiello","given":"Gabriele","non-dropping-particle":"","parse-names":false,"suffix":""},{"dropping-particle":"","family":"Ferrè","given":"Fabrizio","non-dropping-particle":"","parse-names":false,"suffix":""},{"dropping-particle":"","family":"Helmer-Citterich","given":"Manuela","non-dropping-particle":"","parse-names":false,"suffix":""}],"container-title":"Nucleic Acids Research","id":"ITEM-1","issue":"10","issued":{"date-parts":[["2014"]]},"page":"6146-6157","title":"A novel approach to represent and compare RNA secondary structures","type":"article-journal","volume":"42"},"uris":["http://www.mendeley.com/documents/?uuid=4fa01129-5f34-4c4b-9720-626ccf98e653"]},{"id"</w:instrText>
      </w:r>
      <w:r w:rsidR="00435F95" w:rsidRPr="00435F95">
        <w:rPr>
          <w:rFonts w:ascii="Arial" w:eastAsiaTheme="minorHAnsi" w:hAnsi="Arial" w:cs="Arial"/>
          <w:color w:val="000000"/>
          <w:sz w:val="22"/>
          <w:szCs w:val="22"/>
        </w:rPr>
        <w:instrText>:"ITEM-2","itemData":{"DOI":"10.1073/pnas.89.22.10915","ISBN":"0027-8424 (Print)","ISSN":"0027-8424","PMID":"1438297","abstract":"Methods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Sciences","id":"ITEM-2","issue":"22","issued":{"date-parts":[["1992"]]},"page":"10915-10919","title":"Amino acid substitution matrices from protein blocks.","type":"article-journal","volume":"89"},"uris":["http://www.mendeley.com/documents/?uuid=0323457d-6ccb-413c-bede-f1bfb99dfcc8"]}],"mendeley":{"formattedCitation":"(2, 20)","plainTextFormattedCitation":"(2, 20)","previouslyFormattedCitation":"(2, 18)"},"properties":{"noteIndex":0},"schema":"https://github.com/citation-style-language/schema/raw/master/csl-citation.json"}</w:instrText>
      </w:r>
      <w:r w:rsidR="00510D9B">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rPr>
        <w:t>(2, 20)</w:t>
      </w:r>
      <w:r w:rsidR="00510D9B">
        <w:rPr>
          <w:rFonts w:ascii="Arial" w:eastAsiaTheme="minorHAnsi" w:hAnsi="Arial" w:cs="Arial"/>
          <w:color w:val="000000"/>
          <w:sz w:val="22"/>
          <w:szCs w:val="22"/>
          <w:lang w:val="en-US"/>
        </w:rPr>
        <w:fldChar w:fldCharType="end"/>
      </w:r>
      <w:r w:rsidRPr="00435F95">
        <w:rPr>
          <w:rFonts w:ascii="Arial" w:eastAsiaTheme="minorHAnsi" w:hAnsi="Arial" w:cs="Arial"/>
          <w:color w:val="000000"/>
          <w:sz w:val="22"/>
          <w:szCs w:val="22"/>
        </w:rPr>
        <w:t>.</w:t>
      </w:r>
    </w:p>
    <w:p w14:paraId="0A85A247" w14:textId="77777777" w:rsidR="00C47E34" w:rsidRDefault="00C47E34" w:rsidP="00416E1D">
      <w:pPr>
        <w:jc w:val="both"/>
        <w:rPr>
          <w:rFonts w:ascii="Arial" w:eastAsiaTheme="minorHAnsi" w:hAnsi="Arial" w:cs="Arial"/>
          <w:color w:val="000000"/>
          <w:sz w:val="22"/>
          <w:szCs w:val="22"/>
        </w:rPr>
      </w:pPr>
      <w:r w:rsidRPr="00C47E34">
        <w:rPr>
          <w:rFonts w:ascii="Arial" w:eastAsiaTheme="minorHAnsi" w:hAnsi="Arial" w:cs="Arial"/>
          <w:color w:val="000000"/>
          <w:sz w:val="22"/>
          <w:szCs w:val="22"/>
        </w:rPr>
        <w:t>###IMMAGINI DEL PROCESSO DEI BLOCCHI E DELLE MATRICIZZAZIONI</w:t>
      </w:r>
    </w:p>
    <w:p w14:paraId="148267A7" w14:textId="77777777" w:rsidR="00510D9B" w:rsidRPr="00C47E34" w:rsidRDefault="00510D9B" w:rsidP="00416E1D">
      <w:pPr>
        <w:jc w:val="both"/>
        <w:rPr>
          <w:rFonts w:ascii="Times New Roman" w:eastAsiaTheme="minorHAnsi" w:hAnsi="Times New Roman" w:cs="Times New Roman"/>
          <w:sz w:val="24"/>
        </w:rPr>
      </w:pPr>
    </w:p>
    <w:p w14:paraId="43AF383D" w14:textId="77777777" w:rsidR="00C47E34" w:rsidRPr="00435F95" w:rsidRDefault="00C47E34" w:rsidP="00416E1D">
      <w:pPr>
        <w:jc w:val="both"/>
        <w:rPr>
          <w:rFonts w:ascii="Times New Roman" w:eastAsiaTheme="minorHAnsi" w:hAnsi="Times New Roman" w:cs="Times New Roman"/>
          <w:sz w:val="24"/>
        </w:rPr>
      </w:pPr>
      <w:r w:rsidRPr="00435F95">
        <w:rPr>
          <w:rFonts w:ascii="Arial" w:eastAsiaTheme="minorHAnsi" w:hAnsi="Arial" w:cs="Arial"/>
          <w:b/>
          <w:bCs/>
          <w:i/>
          <w:iCs/>
          <w:color w:val="000000"/>
          <w:sz w:val="22"/>
          <w:szCs w:val="22"/>
        </w:rPr>
        <w:t>Beagle</w:t>
      </w:r>
    </w:p>
    <w:p w14:paraId="340D49B6" w14:textId="0DB175A4" w:rsidR="00C47E34" w:rsidRPr="00C47E34" w:rsidRDefault="00C47E34" w:rsidP="00416E1D">
      <w:pPr>
        <w:jc w:val="both"/>
        <w:rPr>
          <w:rFonts w:ascii="Times New Roman" w:eastAsiaTheme="minorHAnsi" w:hAnsi="Times New Roman" w:cs="Times New Roman"/>
          <w:sz w:val="24"/>
          <w:lang w:val="en-US"/>
        </w:rPr>
      </w:pPr>
      <w:r w:rsidRPr="00435F95">
        <w:rPr>
          <w:rFonts w:ascii="Arial" w:eastAsiaTheme="minorHAnsi" w:hAnsi="Arial" w:cs="Arial"/>
          <w:color w:val="000000"/>
          <w:sz w:val="22"/>
          <w:szCs w:val="22"/>
        </w:rPr>
        <w:t xml:space="preserve">The </w:t>
      </w:r>
      <w:proofErr w:type="spellStart"/>
      <w:r w:rsidRPr="00435F95">
        <w:rPr>
          <w:rFonts w:ascii="Arial" w:eastAsiaTheme="minorHAnsi" w:hAnsi="Arial" w:cs="Arial"/>
          <w:color w:val="000000"/>
          <w:sz w:val="22"/>
          <w:szCs w:val="22"/>
        </w:rPr>
        <w:t>recently</w:t>
      </w:r>
      <w:proofErr w:type="spellEnd"/>
      <w:r w:rsidRPr="00435F95">
        <w:rPr>
          <w:rFonts w:ascii="Arial" w:eastAsiaTheme="minorHAnsi" w:hAnsi="Arial" w:cs="Arial"/>
          <w:color w:val="000000"/>
          <w:sz w:val="22"/>
          <w:szCs w:val="22"/>
        </w:rPr>
        <w:t xml:space="preserve"> </w:t>
      </w:r>
      <w:proofErr w:type="spellStart"/>
      <w:r w:rsidRPr="00435F95">
        <w:rPr>
          <w:rFonts w:ascii="Arial" w:eastAsiaTheme="minorHAnsi" w:hAnsi="Arial" w:cs="Arial"/>
          <w:color w:val="000000"/>
          <w:sz w:val="22"/>
          <w:szCs w:val="22"/>
        </w:rPr>
        <w:t>developed</w:t>
      </w:r>
      <w:proofErr w:type="spellEnd"/>
      <w:r w:rsidRPr="00435F95">
        <w:rPr>
          <w:rFonts w:ascii="Arial" w:eastAsiaTheme="minorHAnsi" w:hAnsi="Arial" w:cs="Arial"/>
          <w:color w:val="000000"/>
          <w:sz w:val="22"/>
          <w:szCs w:val="22"/>
        </w:rPr>
        <w:t xml:space="preserve"> Beagle </w:t>
      </w:r>
      <w:r w:rsidR="00510D9B">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rPr>
        <w:instrText>ADDIN CSL_CITATION {"citationItems":[{"id":"ITEM-1","itemData":{"DOI":"10.1093/nar/gkv489","ISSN":"13624962","PMID":"25977293","abstract":"Web-Beagle (http://beagle.bio.uniroma2.it) is a web server for the pairwise global or local alignment of RNA secondary structures. The server exploits a new encoding for RNA secondary structure and a substitution matrix of RNA structural elements to perform RNA structural alignments. The web server allows the user to compute up to 10 000 alignments in a single run, taking as input sets of RNA sequences and structures or primary sequences alone. In the latter case, the server computes the secondary structure prediction for the RNAs on-the-fly using RNAfold (free energy minimization). The user can also compare a set of input RNAs to one of five pre-compiled RNA datasets including lncRNAs and 3' UTRs. All types of comparison produce in output the pairwise alignments along with structural similarity and statistical significance measures for each resulting alignment. A graphical color-coded representation of the alignments allows the user to easily identify structural similarities between RNAs. Web-Beagle can be used for finding structurally related regions in two or more RNAs, for the identification of homologous regions or for functional annotation. Benchmark tests show that Web-Beagle has lower computational complexity, running time and better performances than other available methods.","author":[{"dropping-particle":"","family":"Mattei","given":"Eugenio","non-dropping-particle":"","parse-names":false,"suffix":""},{"dropping-particle":"","family":"Pietrosanto","given":"Marco","non-dropping-particle":"","parse-names":false,"suffix":""},{"dropping-particle":"","family":"Ferr??","given":"Fabrizio","non-dropping-particle":"","parse-names":false,"suffix":""},{"dropping-particle":"","family":"Helmer-Citterich","given":"Manuela","non-dropping-particle":"","parse-names":false,"suffix":""}],"container-title":"Nucleic Acids Research","id":"ITEM-1","issue":"W1","issued":{"date-parts":[["2015"]]},"page":"W493-W497","title":"Web-Beagle: A web server for the alignment of RNA secondary structures","type":"article-journal","volume":"43"},"uris":["http://www.mendeley.com/documents/?uuid=71cd7484-4af4-4f50-9ba1-b522f8ff7994"]}],"mendeley":{"formattedCitation":"(16)","plainTextFormattedCitation":"(16)","previouslyFormattedCitation":"(12)"},"properties":{"noteIndex":0},"schema":"https://github.com/citation-style-language/schema/raw/master/csl-citation.json"}</w:instrText>
      </w:r>
      <w:r w:rsidR="00510D9B">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rPr>
        <w:t>(16)</w:t>
      </w:r>
      <w:r w:rsidR="00510D9B">
        <w:rPr>
          <w:rFonts w:ascii="Arial" w:eastAsiaTheme="minorHAnsi" w:hAnsi="Arial" w:cs="Arial"/>
          <w:color w:val="000000"/>
          <w:sz w:val="22"/>
          <w:szCs w:val="22"/>
          <w:lang w:val="en-US"/>
        </w:rPr>
        <w:fldChar w:fldCharType="end"/>
      </w:r>
      <w:r w:rsidR="00510D9B" w:rsidRPr="00435F95">
        <w:rPr>
          <w:rFonts w:ascii="Arial" w:eastAsiaTheme="minorHAnsi" w:hAnsi="Arial" w:cs="Arial"/>
          <w:color w:val="000000"/>
          <w:sz w:val="22"/>
          <w:szCs w:val="22"/>
        </w:rPr>
        <w:t xml:space="preserve"> </w:t>
      </w:r>
      <w:proofErr w:type="spellStart"/>
      <w:r w:rsidRPr="00435F95">
        <w:rPr>
          <w:rFonts w:ascii="Arial" w:eastAsiaTheme="minorHAnsi" w:hAnsi="Arial" w:cs="Arial"/>
          <w:color w:val="000000"/>
          <w:sz w:val="22"/>
          <w:szCs w:val="22"/>
        </w:rPr>
        <w:t>was</w:t>
      </w:r>
      <w:proofErr w:type="spellEnd"/>
      <w:r w:rsidRPr="00435F95">
        <w:rPr>
          <w:rFonts w:ascii="Arial" w:eastAsiaTheme="minorHAnsi" w:hAnsi="Arial" w:cs="Arial"/>
          <w:color w:val="000000"/>
          <w:sz w:val="22"/>
          <w:szCs w:val="22"/>
        </w:rPr>
        <w:t xml:space="preserve"> </w:t>
      </w:r>
      <w:proofErr w:type="spellStart"/>
      <w:r w:rsidRPr="00435F95">
        <w:rPr>
          <w:rFonts w:ascii="Arial" w:eastAsiaTheme="minorHAnsi" w:hAnsi="Arial" w:cs="Arial"/>
          <w:color w:val="000000"/>
          <w:sz w:val="22"/>
          <w:szCs w:val="22"/>
        </w:rPr>
        <w:t>used</w:t>
      </w:r>
      <w:proofErr w:type="spellEnd"/>
      <w:r w:rsidRPr="00435F95">
        <w:rPr>
          <w:rFonts w:ascii="Arial" w:eastAsiaTheme="minorHAnsi" w:hAnsi="Arial" w:cs="Arial"/>
          <w:color w:val="000000"/>
          <w:sz w:val="22"/>
          <w:szCs w:val="22"/>
        </w:rPr>
        <w:t xml:space="preserve"> to compute </w:t>
      </w:r>
      <w:proofErr w:type="spellStart"/>
      <w:r w:rsidRPr="00435F95">
        <w:rPr>
          <w:rFonts w:ascii="Arial" w:eastAsiaTheme="minorHAnsi" w:hAnsi="Arial" w:cs="Arial"/>
          <w:color w:val="000000"/>
          <w:sz w:val="22"/>
          <w:szCs w:val="22"/>
        </w:rPr>
        <w:t>pairwise</w:t>
      </w:r>
      <w:proofErr w:type="spellEnd"/>
      <w:r w:rsidRPr="00435F95">
        <w:rPr>
          <w:rFonts w:ascii="Arial" w:eastAsiaTheme="minorHAnsi" w:hAnsi="Arial" w:cs="Arial"/>
          <w:color w:val="000000"/>
          <w:sz w:val="22"/>
          <w:szCs w:val="22"/>
        </w:rPr>
        <w:t xml:space="preserve"> </w:t>
      </w:r>
      <w:proofErr w:type="spellStart"/>
      <w:r w:rsidRPr="00435F95">
        <w:rPr>
          <w:rFonts w:ascii="Arial" w:eastAsiaTheme="minorHAnsi" w:hAnsi="Arial" w:cs="Arial"/>
          <w:color w:val="000000"/>
          <w:sz w:val="22"/>
          <w:szCs w:val="22"/>
        </w:rPr>
        <w:t>alignments</w:t>
      </w:r>
      <w:proofErr w:type="spellEnd"/>
      <w:r w:rsidRPr="00435F95">
        <w:rPr>
          <w:rFonts w:ascii="Arial" w:eastAsiaTheme="minorHAnsi" w:hAnsi="Arial" w:cs="Arial"/>
          <w:color w:val="000000"/>
          <w:sz w:val="22"/>
          <w:szCs w:val="22"/>
        </w:rPr>
        <w:t xml:space="preserve"> of </w:t>
      </w:r>
      <w:proofErr w:type="spellStart"/>
      <w:r w:rsidRPr="00435F95">
        <w:rPr>
          <w:rFonts w:ascii="Arial" w:eastAsiaTheme="minorHAnsi" w:hAnsi="Arial" w:cs="Arial"/>
          <w:color w:val="000000"/>
          <w:sz w:val="22"/>
          <w:szCs w:val="22"/>
        </w:rPr>
        <w:t>benchmarks</w:t>
      </w:r>
      <w:proofErr w:type="spellEnd"/>
      <w:r w:rsidRPr="00435F95">
        <w:rPr>
          <w:rFonts w:ascii="Arial" w:eastAsiaTheme="minorHAnsi" w:hAnsi="Arial" w:cs="Arial"/>
          <w:color w:val="000000"/>
          <w:sz w:val="22"/>
          <w:szCs w:val="22"/>
        </w:rPr>
        <w:t xml:space="preserve"> and </w:t>
      </w:r>
      <w:proofErr w:type="spellStart"/>
      <w:r w:rsidRPr="00435F95">
        <w:rPr>
          <w:rFonts w:ascii="Arial" w:eastAsiaTheme="minorHAnsi" w:hAnsi="Arial" w:cs="Arial"/>
          <w:color w:val="000000"/>
          <w:sz w:val="22"/>
          <w:szCs w:val="22"/>
        </w:rPr>
        <w:t>between</w:t>
      </w:r>
      <w:proofErr w:type="spellEnd"/>
      <w:r w:rsidRPr="00435F95">
        <w:rPr>
          <w:rFonts w:ascii="Arial" w:eastAsiaTheme="minorHAnsi" w:hAnsi="Arial" w:cs="Arial"/>
          <w:color w:val="000000"/>
          <w:sz w:val="22"/>
          <w:szCs w:val="22"/>
        </w:rPr>
        <w:t xml:space="preserve"> RNA consensus. </w:t>
      </w:r>
      <w:r w:rsidRPr="00C47E34">
        <w:rPr>
          <w:rFonts w:ascii="Arial" w:eastAsiaTheme="minorHAnsi" w:hAnsi="Arial" w:cs="Arial"/>
          <w:color w:val="000000"/>
          <w:sz w:val="22"/>
          <w:szCs w:val="22"/>
          <w:lang w:val="en-US"/>
        </w:rPr>
        <w:t>This method applies a custom dynamic programming algorithm to make pairwise alignments between structures, with the aid of a sequence bonus. For each encoding we determine the best sequence bonus based on the SPS performance of 4 benchmarks datasets (</w:t>
      </w:r>
      <w:commentRangeStart w:id="2"/>
      <w:r w:rsidRPr="00C47E34">
        <w:rPr>
          <w:rFonts w:ascii="Arial" w:eastAsiaTheme="minorHAnsi" w:hAnsi="Arial" w:cs="Arial"/>
          <w:color w:val="000000"/>
          <w:sz w:val="22"/>
          <w:szCs w:val="22"/>
          <w:lang w:val="en-US"/>
        </w:rPr>
        <w:t>Supplementary Data</w:t>
      </w:r>
      <w:commentRangeEnd w:id="2"/>
      <w:r>
        <w:rPr>
          <w:rStyle w:val="Rimandocommento"/>
        </w:rPr>
        <w:commentReference w:id="2"/>
      </w:r>
      <w:r w:rsidRPr="00C47E34">
        <w:rPr>
          <w:rFonts w:ascii="Arial" w:eastAsiaTheme="minorHAnsi" w:hAnsi="Arial" w:cs="Arial"/>
          <w:color w:val="000000"/>
          <w:sz w:val="22"/>
          <w:szCs w:val="22"/>
          <w:lang w:val="en-US"/>
        </w:rPr>
        <w:t>).</w:t>
      </w:r>
    </w:p>
    <w:p w14:paraId="7CD1A4E1" w14:textId="37325346"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lastRenderedPageBreak/>
        <w:t>The benchmarks are the same used in the original Beagle paper (</w:t>
      </w:r>
      <w:proofErr w:type="spellStart"/>
      <w:r w:rsidRPr="00C47E34">
        <w:rPr>
          <w:rFonts w:ascii="Arial" w:eastAsiaTheme="minorHAnsi" w:hAnsi="Arial" w:cs="Arial"/>
          <w:color w:val="000000"/>
          <w:sz w:val="22"/>
          <w:szCs w:val="22"/>
          <w:lang w:val="en-US"/>
        </w:rPr>
        <w:t>Bralibase</w:t>
      </w:r>
      <w:proofErr w:type="spellEnd"/>
      <w:r w:rsidRPr="00C47E34">
        <w:rPr>
          <w:rFonts w:ascii="Arial" w:eastAsiaTheme="minorHAnsi" w:hAnsi="Arial" w:cs="Arial"/>
          <w:color w:val="000000"/>
          <w:sz w:val="22"/>
          <w:szCs w:val="22"/>
          <w:lang w:val="en-US"/>
        </w:rPr>
        <w:t xml:space="preserve"> II, </w:t>
      </w:r>
      <w:proofErr w:type="spellStart"/>
      <w:r w:rsidRPr="00C47E34">
        <w:rPr>
          <w:rFonts w:ascii="Arial" w:eastAsiaTheme="minorHAnsi" w:hAnsi="Arial" w:cs="Arial"/>
          <w:color w:val="000000"/>
          <w:sz w:val="22"/>
          <w:szCs w:val="22"/>
          <w:lang w:val="en-US"/>
        </w:rPr>
        <w:t>RNAstrand</w:t>
      </w:r>
      <w:proofErr w:type="spellEnd"/>
      <w:r w:rsidRPr="00C47E34">
        <w:rPr>
          <w:rFonts w:ascii="Arial" w:eastAsiaTheme="minorHAnsi" w:hAnsi="Arial" w:cs="Arial"/>
          <w:color w:val="000000"/>
          <w:sz w:val="22"/>
          <w:szCs w:val="22"/>
          <w:lang w:val="en-US"/>
        </w:rPr>
        <w:t xml:space="preserve">, </w:t>
      </w:r>
      <w:proofErr w:type="spellStart"/>
      <w:r w:rsidRPr="00C47E34">
        <w:rPr>
          <w:rFonts w:ascii="Arial" w:eastAsiaTheme="minorHAnsi" w:hAnsi="Arial" w:cs="Arial"/>
          <w:color w:val="000000"/>
          <w:sz w:val="22"/>
          <w:szCs w:val="22"/>
          <w:lang w:val="en-US"/>
        </w:rPr>
        <w:t>RNAspa</w:t>
      </w:r>
      <w:proofErr w:type="spellEnd"/>
      <w:r w:rsidRPr="00C47E34">
        <w:rPr>
          <w:rFonts w:ascii="Arial" w:eastAsiaTheme="minorHAnsi" w:hAnsi="Arial" w:cs="Arial"/>
          <w:color w:val="000000"/>
          <w:sz w:val="22"/>
          <w:szCs w:val="22"/>
          <w:lang w:val="en-US"/>
        </w:rPr>
        <w:t xml:space="preserve">, </w:t>
      </w:r>
      <w:r w:rsidR="00510D9B">
        <w:rPr>
          <w:rFonts w:ascii="Arial" w:eastAsiaTheme="minorHAnsi" w:hAnsi="Arial" w:cs="Arial"/>
          <w:color w:val="000000"/>
          <w:sz w:val="22"/>
          <w:szCs w:val="22"/>
          <w:lang w:val="en-US"/>
        </w:rPr>
        <w:t>RRS</w:t>
      </w:r>
      <w:r w:rsidRPr="00C47E34">
        <w:rPr>
          <w:rFonts w:ascii="Arial" w:eastAsiaTheme="minorHAnsi" w:hAnsi="Arial" w:cs="Arial"/>
          <w:color w:val="000000"/>
          <w:sz w:val="22"/>
          <w:szCs w:val="22"/>
          <w:lang w:val="en-US"/>
        </w:rPr>
        <w:t>)</w:t>
      </w:r>
      <w:r w:rsidR="00510D9B">
        <w:rPr>
          <w:rFonts w:ascii="Arial" w:eastAsiaTheme="minorHAnsi" w:hAnsi="Arial" w:cs="Arial"/>
          <w:color w:val="000000"/>
          <w:sz w:val="22"/>
          <w:szCs w:val="22"/>
          <w:lang w:val="en-US"/>
        </w:rPr>
        <w:t xml:space="preserve"> </w:t>
      </w:r>
      <w:r w:rsidR="00510D9B">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{"citationItems":[{"id":"ITEM-1","itemData":{"DOI":"10.1186/1748-7188-1-19","ISBN":"1748-7188","ISSN":"1748-7188","PMID":"17062125","abstract":"BACKGROUND: The performance of alignment programs is traditionally tested on sets of protein sequences, of which a reference alignment is known. Conclusions drawn from such protein benchmarks do not necessarily hold for the RNA alignment problem, as was demonstrated in the first RNA alignment benchmark published so far. For example, the twilight zone - the similarity range where alignment quality drops drastically - starts at 60 % for RNAs in comparison to 20 % for proteins. In this study we enhance the previous benchmark.\\n\\nRESULTS: The RNA sequence sets in the benchmark database are taken from an increased number of RNA families to avoid unintended impact by using only a few families. The size of sets varies from 2 to 15 sequences to assess the influence of the number of sequences on program performance. Alignment quality is scored by two measures: one takes into account only nucleotide matches, the other measures structural conservation. The performance order of parameters--like nucleotide substitution matrices and gap-costs--as well as of programs is rated by rank tests.\\n\\nCONCLUSION: Most sequence alignment programs perform equally well on RNA sequence sets with high sequence identity, that is with an average pairwise sequence identity (APSI) above 75 %. Parameters for gap-open and gap-extension have a large influence on alignment quality lower than APSI &lt; or = 75 %; optimal parameter combinations are shown for several programs. The use of different 4 x 4 substitution matrices improved program performance only in some cases. The performance of iterative programs drastically increases with increasing sequence numbers and/or decreasing sequence identity, which makes them clearly superior to programs using a purely non-iterative, progressive approach. The best sequence alignment programs produce alignments of high quality down to APSI &gt; 55 %; at lower APSI the use of sequence+structure alignment programs is recommended.","author":[{"dropping-particle":"","family":"Wilm","given":"Andreas","non-dropping-particle":"","parse-names":false,"suffix":""},{"dropping-particle":"","family":"Mainz","given":"Indra","non-dropping-particle":"","parse-names":false,"suffix":""},{"dropping-particle":"","family":"Steger","given":"Gerhard","non-dropping-particle":"","parse-names":false,"suffix":""}],"container-title":"Algorithms for molecular biology : AMB","id":"ITEM-1","issued":{"date-parts":[["2006"]]},"page":"19","title":"An enhanced RNA alignment benchmark for sequence alignment programs.","type":"article-journal","volume":"1"},"uris":["http://www.mendeley.com/documents/?uuid=49fc5eb6-521f-44d6-8ace-53ff6b8f26fe"]},{"id":"ITEM-2","itemData":{"DOI":"10.1186/1471-2105-9-340","ISBN":"1471-2105 (Electronic)\\n1471-2105 (Linking)","ISSN":"14712105","PMID":"18700982","abstract":"BACKGROUND: The ability to access, search and analyse secondary structures of a large set of known RNA molecules is very important for deriving improved RNA energy models, for evaluating computational predictions of RNA secondary structures and for a better understanding of RNA folding. Currently there is no database that can easily provide these capabilities for almost all RNA molecules with known secondary structures. RESULTS: In this paper we describe RNA STRAND - the RNA secondary STRucture and statistical ANalysis Database, a curated database containing known secondary structures of any type and organism. Our new database provides a wide collection of known RNA secondary structures drawn from public databases, searchable and downloadable in a common format. Comprehensive statistical information on the secondary structures in our database is provided using the RNA Secondary Structure Analyser, a new tool we have developed to analyse RNA secondary structures. The information thus obtained is valuable for understanding to which extent and with which probability certain structural motifs can appear. We outline several ways in which the data provided in RNA STRAND can facilitate research on RNA structure, including the improvement of RNA energy models and evaluation of secondary structure prediction programs. In order to keep up-to-date with new RNA secondary structure experiments, we offer the necessary tools to add solved RNA secondary structures to our database and invite researchers to contribute to RNA STRAND. CONCLUSION: RNA STRAND is a carefully assembled database of trusted RNA secondary structures, with easy on-line tools for searching, analyzing and downloading user selected entries, and is publicly available at http://www.rnasoft.ca/strand.","author":[{"dropping-particle":"","family":"Andronescu","given":"Mirela","non-dropping-particle":"","parse-names":false,"suffix":""},{"dropping-particle":"","family":"Bereg","given":"Vera","non-dropping-particle":"","parse-names":false,"suffix":""},{"dropping-particle":"","family":"Hoos","given":"Holger H.","non-dropping-particle":"","parse-names":false,"suffix":""},{"dropping-particle":"","family":"Condon","given":"Anne","non-dropping-particle":"","parse-names":false,"suffix":""}],"container-title":"BMC Bioinformatics","id":"ITEM-2","issued":{"date-parts":[["2008"]]},"page":"1-10","title":"RNA STRAND: The RNA secondary structure and statistical analysis database","type":"article-journal","volume":"9"},"uris":["http://www.mendeley.com/documents/?uuid=9e34cbd8-b495-4175-826f-7202eab3b816"]},{"id":"ITEM-3","itemData":{"DOI":"10.1093/nar/gkx1038","ISBN":"1362-4962 (Electronic)\r0305-1048 (Linking)","ISSN":"0305-1048","PMID":"29112718","abstract":"The Rfam database is a collection of RNA families in which each family is represented by a multiple sequence alignment, a consensus secondary structure, and a covariance model. In this paper we introduce Rfam release 13.0, which switches to a new genome-centric approach that annotates a non-redundant set of reference genomes with RNA families. We describe new web interface features including faceted text search and R-scape secondary structure visualizations. We discuss a new literature curation workflow and a pipeline for building families based on RNAcentral. There are 236 new families in release 13.0, bringing the total number of families to 2687. The Rfam website is http://rfam.org.","author":[{"dropping-particle":"","family":"Kalvari","given":"Ioanna","non-dropping-particle":"","parse-names":false,"suffix":""},{"dropping-particle":"","family":"Argasinska","given":"Joanna","non-dropping-particle":"","parse-names":false,"suffix":""},{"dropping-particle":"","family":"Quinones-Olvera","given":"Natalia","non-dropping-particle":"","parse-names":false,"suffix":""},{"dropping-particle":"","family":"Nawrocki","given":"Eric P.","non-dropping-particle":"","parse-names":false,"suffix":""},{"dropping-particle":"","family":"Rivas","given":"Elena","non-dropping-particle":"","parse-names":false,"suffix":""},{"dropping-particle":"","family":"Eddy","given":"Sean R.","non-dropping-particle":"","parse-names":false,"suffix":""},{"dropping-particle":"","family":"Bateman","given":"Alex","non-dropping-particle":"","parse-names":false,"suffix":""},{"dropping-particle":"","family":"Finn","given":"Robert D.","non-dropping-particle":"","parse-names":false,"suffix":""},{"dropping-particle":"","family":"Petrov","given":"Anton I.","non-dropping-particle":"","parse-names":false,"suffix":""}],"container-title":"Nucleic Acids Research","id":"ITEM-3","issue":"January","issued":{"date-parts":[["2017"]]},"page":"335-342","publisher":"Oxford University Press","title":"Rfam 13.0: shifting to a genome-centric resource for non-coding RNA families","type":"article-journal","volume":"46"},"uris":["http://www.mendeley.com/documents/?uuid=98b5c847-4af2-44c0-82a2-3a67c99f6ae8"]}],"mendeley":{"formattedCitation":"(21–23)","plainTextFormattedCitation":"(21–23)","previouslyFormattedCitation":"(19–21)"},"properties":{"noteIndex":0},"schema":"https://github.com/citation-style-language/schema/raw/master/csl-citation.json"}</w:instrText>
      </w:r>
      <w:r w:rsidR="00510D9B">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(21–23)</w:t>
      </w:r>
      <w:r w:rsidR="00510D9B">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xml:space="preserve">. For each </w:t>
      </w:r>
      <w:r w:rsidR="00266C02" w:rsidRPr="00C47E34">
        <w:rPr>
          <w:rFonts w:ascii="Arial" w:eastAsiaTheme="minorHAnsi" w:hAnsi="Arial" w:cs="Arial"/>
          <w:color w:val="000000"/>
          <w:sz w:val="22"/>
          <w:szCs w:val="22"/>
          <w:lang w:val="en-US"/>
        </w:rPr>
        <w:t>matrix,</w:t>
      </w:r>
      <w:r w:rsidRPr="00C47E34">
        <w:rPr>
          <w:rFonts w:ascii="Arial" w:eastAsiaTheme="minorHAnsi" w:hAnsi="Arial" w:cs="Arial"/>
          <w:color w:val="000000"/>
          <w:sz w:val="22"/>
          <w:szCs w:val="22"/>
          <w:lang w:val="en-US"/>
        </w:rPr>
        <w:t xml:space="preserve"> a set of different bonuses were tested in the range of [0,10] and SPS was used as a performance measure, with the sequence bonus granting the best SPS used as a standard for each matrix. The SPS formula is reported here:</w:t>
      </w:r>
    </w:p>
    <w:p w14:paraId="5BA28E8F" w14:textId="77777777" w:rsidR="00B155BA" w:rsidRDefault="00B155BA" w:rsidP="00416E1D">
      <w:pPr>
        <w:jc w:val="both"/>
        <w:rPr>
          <w:rFonts w:ascii="Arial" w:eastAsiaTheme="minorHAnsi" w:hAnsi="Arial" w:cs="Arial"/>
          <w:color w:val="000000"/>
          <w:sz w:val="22"/>
          <w:szCs w:val="22"/>
          <w:lang w:val="en-US"/>
        </w:rPr>
      </w:pPr>
    </w:p>
    <w:p w14:paraId="7E3A2E52" w14:textId="4B3C1EAF" w:rsidR="00510D9B" w:rsidRPr="00B155BA" w:rsidRDefault="00B155BA" w:rsidP="00416E1D">
      <w:pPr>
        <w:jc w:val="both"/>
        <w:rPr>
          <w:rFonts w:ascii="Arial" w:hAnsi="Arial" w:cs="Arial"/>
          <w:sz w:val="24"/>
          <w:lang w:val="en-US"/>
        </w:rPr>
      </w:pPr>
      <m:oMathPara>
        <m:oMath>
          <m:r>
            <w:rPr>
              <w:rFonts w:ascii="Cambria Math" w:eastAsiaTheme="minorHAnsi" w:hAnsi="Cambria Math" w:cs="Times New Roman"/>
              <w:sz w:val="24"/>
              <w:lang w:val="en-US"/>
            </w:rPr>
            <m:t>SPS</m:t>
          </m:r>
          <m:d>
            <m:dPr>
              <m:ctrlPr>
                <w:rPr>
                  <w:rFonts w:ascii="Cambria Math" w:eastAsiaTheme="minorHAnsi" w:hAnsi="Cambria Math" w:cs="Times New Roman"/>
                  <w:i/>
                  <w:sz w:val="24"/>
                  <w:lang w:val="en-US"/>
                </w:rPr>
              </m:ctrlPr>
            </m:dPr>
            <m:e>
              <m:r>
                <w:rPr>
                  <w:rFonts w:ascii="Cambria Math" w:eastAsiaTheme="minorHAnsi" w:hAnsi="Cambria Math" w:cs="Times New Roman"/>
                  <w:sz w:val="24"/>
                  <w:lang w:val="en-US"/>
                </w:rPr>
                <m:t>a</m:t>
              </m:r>
              <m:sSub>
                <m:sSubPr>
                  <m:ctrlPr>
                    <w:rPr>
                      <w:rFonts w:ascii="Cambria Math" w:eastAsiaTheme="minorHAnsi" w:hAnsi="Cambria Math" w:cs="Times New Roman"/>
                      <w:i/>
                      <w:sz w:val="24"/>
                      <w:lang w:val="en-US"/>
                    </w:rPr>
                  </m:ctrlPr>
                </m:sSubPr>
                <m:e>
                  <m:r>
                    <w:rPr>
                      <w:rFonts w:ascii="Cambria Math" w:eastAsiaTheme="minorHAnsi" w:hAnsi="Cambria Math" w:cs="Times New Roman"/>
                      <w:sz w:val="24"/>
                      <w:lang w:val="en-US"/>
                    </w:rPr>
                    <m:t>l</m:t>
                  </m:r>
                </m:e>
                <m:sub>
                  <m:r>
                    <w:rPr>
                      <w:rFonts w:ascii="Cambria Math" w:eastAsiaTheme="minorHAnsi" w:hAnsi="Cambria Math" w:cs="Times New Roman"/>
                      <w:sz w:val="24"/>
                      <w:lang w:val="en-US"/>
                    </w:rPr>
                    <m:t>target</m:t>
                  </m:r>
                </m:sub>
              </m:sSub>
              <m:r>
                <w:rPr>
                  <w:rFonts w:ascii="Cambria Math" w:eastAsiaTheme="minorHAnsi" w:hAnsi="Cambria Math" w:cs="Times New Roman"/>
                  <w:sz w:val="24"/>
                  <w:lang w:val="en-US"/>
                </w:rPr>
                <m:t>,a</m:t>
              </m:r>
              <m:sSub>
                <m:sSubPr>
                  <m:ctrlPr>
                    <w:rPr>
                      <w:rFonts w:ascii="Cambria Math" w:eastAsiaTheme="minorHAnsi" w:hAnsi="Cambria Math" w:cs="Times New Roman"/>
                      <w:i/>
                      <w:sz w:val="24"/>
                      <w:lang w:val="en-US"/>
                    </w:rPr>
                  </m:ctrlPr>
                </m:sSubPr>
                <m:e>
                  <m:r>
                    <w:rPr>
                      <w:rFonts w:ascii="Cambria Math" w:eastAsiaTheme="minorHAnsi" w:hAnsi="Cambria Math" w:cs="Times New Roman"/>
                      <w:sz w:val="24"/>
                      <w:lang w:val="en-US"/>
                    </w:rPr>
                    <m:t>l</m:t>
                  </m:r>
                </m:e>
                <m:sub>
                  <m:r>
                    <w:rPr>
                      <w:rFonts w:ascii="Cambria Math" w:eastAsiaTheme="minorHAnsi" w:hAnsi="Cambria Math" w:cs="Times New Roman"/>
                      <w:sz w:val="24"/>
                      <w:lang w:val="en-US"/>
                    </w:rPr>
                    <m:t>ref</m:t>
                  </m:r>
                </m:sub>
              </m:sSub>
            </m:e>
          </m:d>
          <m:r>
            <w:rPr>
              <w:rFonts w:ascii="Cambria Math" w:eastAsiaTheme="minorHAnsi" w:hAnsi="Cambria Math" w:cs="Times New Roman"/>
              <w:sz w:val="24"/>
              <w:lang w:val="en-US"/>
            </w:rPr>
            <m:t>=</m:t>
          </m:r>
          <m:f>
            <m:fPr>
              <m:ctrlPr>
                <w:rPr>
                  <w:rFonts w:ascii="Cambria Math" w:eastAsiaTheme="minorHAnsi" w:hAnsi="Cambria Math" w:cs="Times New Roman"/>
                  <w:i/>
                  <w:sz w:val="24"/>
                  <w:lang w:val="en-US"/>
                </w:rPr>
              </m:ctrlPr>
            </m:fPr>
            <m:num>
              <m:nary>
                <m:naryPr>
                  <m:chr m:val="∑"/>
                  <m:limLoc m:val="undOvr"/>
                  <m:ctrlPr>
                    <w:rPr>
                      <w:rFonts w:ascii="Cambria Math" w:eastAsiaTheme="minorHAnsi" w:hAnsi="Cambria Math" w:cs="Times New Roman"/>
                      <w:i/>
                      <w:sz w:val="24"/>
                      <w:lang w:val="en-US"/>
                    </w:rPr>
                  </m:ctrlPr>
                </m:naryPr>
                <m:sub>
                  <m:r>
                    <w:rPr>
                      <w:rFonts w:ascii="Cambria Math" w:eastAsiaTheme="minorHAnsi" w:hAnsi="Cambria Math" w:cs="Times New Roman"/>
                      <w:sz w:val="24"/>
                      <w:lang w:val="en-US"/>
                    </w:rPr>
                    <m:t>i</m:t>
                  </m:r>
                </m:sub>
                <m:sup>
                  <m:r>
                    <w:rPr>
                      <w:rFonts w:ascii="Cambria Math" w:eastAsiaTheme="minorHAnsi" w:hAnsi="Cambria Math" w:cs="Times New Roman"/>
                      <w:sz w:val="24"/>
                      <w:lang w:val="en-US"/>
                    </w:rPr>
                    <m:t>W</m:t>
                  </m:r>
                </m:sup>
                <m:e>
                  <m:r>
                    <w:rPr>
                      <w:rFonts w:ascii="Cambria Math" w:eastAsiaTheme="minorHAnsi" w:hAnsi="Cambria Math" w:cs="Times New Roman"/>
                      <w:sz w:val="24"/>
                      <w:lang w:val="en-US"/>
                    </w:rPr>
                    <m:t>δ(a</m:t>
                  </m:r>
                  <m:sSubSup>
                    <m:sSubSupPr>
                      <m:ctrlPr>
                        <w:rPr>
                          <w:rFonts w:ascii="Cambria Math" w:eastAsiaTheme="minorHAnsi" w:hAnsi="Cambria Math" w:cs="Times New Roman"/>
                          <w:i/>
                          <w:sz w:val="24"/>
                          <w:lang w:val="en-US"/>
                        </w:rPr>
                      </m:ctrlPr>
                    </m:sSubSupPr>
                    <m:e>
                      <m:r>
                        <w:rPr>
                          <w:rFonts w:ascii="Cambria Math" w:eastAsiaTheme="minorHAnsi" w:hAnsi="Cambria Math" w:cs="Times New Roman"/>
                          <w:sz w:val="24"/>
                          <w:lang w:val="en-US"/>
                        </w:rPr>
                        <m:t>l</m:t>
                      </m:r>
                    </m:e>
                    <m:sub>
                      <m:r>
                        <w:rPr>
                          <w:rFonts w:ascii="Cambria Math" w:eastAsiaTheme="minorHAnsi" w:hAnsi="Cambria Math" w:cs="Times New Roman"/>
                          <w:sz w:val="24"/>
                          <w:lang w:val="en-US"/>
                        </w:rPr>
                        <m:t>t</m:t>
                      </m:r>
                    </m:sub>
                    <m:sup>
                      <m:r>
                        <w:rPr>
                          <w:rFonts w:ascii="Cambria Math" w:eastAsiaTheme="minorHAnsi" w:hAnsi="Cambria Math" w:cs="Times New Roman"/>
                          <w:sz w:val="24"/>
                          <w:lang w:val="en-US"/>
                        </w:rPr>
                        <m:t>i</m:t>
                      </m:r>
                    </m:sup>
                  </m:sSubSup>
                </m:e>
              </m:nary>
              <m:r>
                <w:rPr>
                  <w:rFonts w:ascii="Cambria Math" w:eastAsiaTheme="minorHAnsi" w:hAnsi="Cambria Math" w:cs="Times New Roman"/>
                  <w:sz w:val="24"/>
                  <w:lang w:val="en-US"/>
                </w:rPr>
                <m:t>,a</m:t>
              </m:r>
              <m:sSubSup>
                <m:sSubSupPr>
                  <m:ctrlPr>
                    <w:rPr>
                      <w:rFonts w:ascii="Cambria Math" w:eastAsiaTheme="minorHAnsi" w:hAnsi="Cambria Math" w:cs="Times New Roman"/>
                      <w:i/>
                      <w:sz w:val="24"/>
                      <w:lang w:val="en-US"/>
                    </w:rPr>
                  </m:ctrlPr>
                </m:sSubSupPr>
                <m:e>
                  <m:r>
                    <w:rPr>
                      <w:rFonts w:ascii="Cambria Math" w:eastAsiaTheme="minorHAnsi" w:hAnsi="Cambria Math" w:cs="Times New Roman"/>
                      <w:sz w:val="24"/>
                      <w:lang w:val="en-US"/>
                    </w:rPr>
                    <m:t>l</m:t>
                  </m:r>
                </m:e>
                <m:sub>
                  <m:r>
                    <w:rPr>
                      <w:rFonts w:ascii="Cambria Math" w:eastAsiaTheme="minorHAnsi" w:hAnsi="Cambria Math" w:cs="Times New Roman"/>
                      <w:sz w:val="24"/>
                      <w:lang w:val="en-US"/>
                    </w:rPr>
                    <m:t>r</m:t>
                  </m:r>
                </m:sub>
                <m:sup>
                  <m:r>
                    <w:rPr>
                      <w:rFonts w:ascii="Cambria Math" w:eastAsiaTheme="minorHAnsi" w:hAnsi="Cambria Math" w:cs="Times New Roman"/>
                      <w:sz w:val="24"/>
                      <w:lang w:val="en-US"/>
                    </w:rPr>
                    <m:t>i</m:t>
                  </m:r>
                </m:sup>
              </m:sSubSup>
              <m:r>
                <w:rPr>
                  <w:rFonts w:ascii="Cambria Math" w:eastAsiaTheme="minorHAnsi" w:hAnsi="Cambria Math" w:cs="Times New Roman"/>
                  <w:sz w:val="24"/>
                  <w:lang w:val="en-US"/>
                </w:rPr>
                <m:t>)</m:t>
              </m:r>
            </m:num>
            <m:den>
              <m:r>
                <w:rPr>
                  <w:rFonts w:ascii="Cambria Math" w:eastAsiaTheme="minorHAnsi" w:hAnsi="Cambria Math" w:cs="Times New Roman"/>
                  <w:sz w:val="24"/>
                  <w:lang w:val="en-US"/>
                </w:rPr>
                <m:t>W</m:t>
              </m:r>
            </m:den>
          </m:f>
          <m:r>
            <w:rPr>
              <w:rFonts w:ascii="Cambria Math" w:eastAsiaTheme="minorHAnsi" w:hAnsi="Cambria Math" w:cs="Times New Roman"/>
              <w:sz w:val="24"/>
              <w:lang w:val="en-US"/>
            </w:rPr>
            <m:t xml:space="preserve"> </m:t>
          </m:r>
        </m:oMath>
      </m:oMathPara>
    </w:p>
    <w:p w14:paraId="1FC2C13A" w14:textId="77777777" w:rsidR="00B155BA" w:rsidRPr="00B155BA" w:rsidRDefault="00B155BA" w:rsidP="00416E1D">
      <w:pPr>
        <w:jc w:val="both"/>
        <w:rPr>
          <w:rFonts w:ascii="Arial" w:hAnsi="Arial" w:cs="Arial"/>
          <w:sz w:val="24"/>
          <w:lang w:val="en-US"/>
        </w:rPr>
      </w:pPr>
    </w:p>
    <w:p w14:paraId="7DCA6C0D" w14:textId="67DD28A1" w:rsidR="00C47E34" w:rsidRPr="00B155BA" w:rsidRDefault="00C47E34" w:rsidP="00416E1D">
      <w:pPr>
        <w:jc w:val="both"/>
        <w:rPr>
          <w:rFonts w:ascii="Times New Roman" w:eastAsiaTheme="minorHAnsi" w:hAnsi="Times New Roman" w:cs="Times New Roman"/>
          <w:b/>
          <w:sz w:val="24"/>
          <w:lang w:val="en-US"/>
        </w:rPr>
      </w:pPr>
      <w:r w:rsidRPr="00C47E34">
        <w:rPr>
          <w:rFonts w:ascii="Arial" w:eastAsiaTheme="minorHAnsi" w:hAnsi="Arial" w:cs="Arial"/>
          <w:color w:val="000000"/>
          <w:sz w:val="22"/>
          <w:szCs w:val="22"/>
          <w:lang w:val="en-US"/>
        </w:rPr>
        <w:t xml:space="preserve">where </w:t>
      </w:r>
      <m:oMath>
        <m:r>
          <w:rPr>
            <w:rFonts w:ascii="Cambria Math" w:eastAsiaTheme="minorHAnsi" w:hAnsi="Cambria Math" w:cs="Arial"/>
            <w:color w:val="000000"/>
            <w:sz w:val="22"/>
            <w:szCs w:val="22"/>
            <w:lang w:val="en-US"/>
          </w:rPr>
          <m:t>a</m:t>
        </m:r>
        <m:sSubSup>
          <m:sSubSupPr>
            <m:ctrlPr>
              <w:rPr>
                <w:rFonts w:ascii="Cambria Math" w:eastAsiaTheme="minorHAnsi" w:hAnsi="Cambria Math" w:cs="Arial"/>
                <w:i/>
                <w:color w:val="000000"/>
                <w:sz w:val="22"/>
                <w:szCs w:val="22"/>
                <w:lang w:val="en-US"/>
              </w:rPr>
            </m:ctrlPr>
          </m:sSubSupPr>
          <m:e>
            <m:r>
              <w:rPr>
                <w:rFonts w:ascii="Cambria Math" w:eastAsiaTheme="minorHAnsi" w:hAnsi="Cambria Math" w:cs="Arial"/>
                <w:color w:val="000000"/>
                <w:sz w:val="22"/>
                <w:szCs w:val="22"/>
                <w:lang w:val="en-US"/>
              </w:rPr>
              <m:t>l</m:t>
            </m:r>
          </m:e>
          <m:sub>
            <m:r>
              <w:rPr>
                <w:rFonts w:ascii="Cambria Math" w:eastAsiaTheme="minorHAnsi" w:hAnsi="Cambria Math" w:cs="Arial"/>
                <w:color w:val="000000"/>
                <w:sz w:val="22"/>
                <w:szCs w:val="22"/>
                <w:lang w:val="en-US"/>
              </w:rPr>
              <m:t>t</m:t>
            </m:r>
          </m:sub>
          <m:sup>
            <m:r>
              <w:rPr>
                <w:rFonts w:ascii="Cambria Math" w:eastAsiaTheme="minorHAnsi" w:hAnsi="Cambria Math" w:cs="Arial"/>
                <w:color w:val="000000"/>
                <w:sz w:val="22"/>
                <w:szCs w:val="22"/>
                <w:lang w:val="en-US"/>
              </w:rPr>
              <m:t>i</m:t>
            </m:r>
          </m:sup>
        </m:sSubSup>
      </m:oMath>
      <w:r w:rsidR="00B155BA">
        <w:rPr>
          <w:rFonts w:ascii="Arial" w:hAnsi="Arial" w:cs="Arial"/>
          <w:color w:val="000000"/>
          <w:sz w:val="22"/>
          <w:szCs w:val="22"/>
          <w:lang w:val="en-US"/>
        </w:rPr>
        <w:t xml:space="preserve"> is the aligned pair in the computed alignment and </w:t>
      </w:r>
      <m:oMath>
        <m:r>
          <w:rPr>
            <w:rFonts w:ascii="Cambria Math" w:eastAsiaTheme="minorHAnsi" w:hAnsi="Cambria Math" w:cs="Arial"/>
            <w:color w:val="000000"/>
            <w:sz w:val="22"/>
            <w:szCs w:val="22"/>
            <w:lang w:val="en-US"/>
          </w:rPr>
          <m:t>a</m:t>
        </m:r>
        <m:sSubSup>
          <m:sSubSupPr>
            <m:ctrlPr>
              <w:rPr>
                <w:rFonts w:ascii="Cambria Math" w:eastAsiaTheme="minorHAnsi" w:hAnsi="Cambria Math" w:cs="Arial"/>
                <w:i/>
                <w:color w:val="000000"/>
                <w:sz w:val="22"/>
                <w:szCs w:val="22"/>
                <w:lang w:val="en-US"/>
              </w:rPr>
            </m:ctrlPr>
          </m:sSubSupPr>
          <m:e>
            <m:r>
              <w:rPr>
                <w:rFonts w:ascii="Cambria Math" w:eastAsiaTheme="minorHAnsi" w:hAnsi="Cambria Math" w:cs="Arial"/>
                <w:color w:val="000000"/>
                <w:sz w:val="22"/>
                <w:szCs w:val="22"/>
                <w:lang w:val="en-US"/>
              </w:rPr>
              <m:t>l</m:t>
            </m:r>
          </m:e>
          <m:sub>
            <m:r>
              <w:rPr>
                <w:rFonts w:ascii="Cambria Math" w:eastAsiaTheme="minorHAnsi" w:hAnsi="Cambria Math" w:cs="Arial"/>
                <w:color w:val="000000"/>
                <w:sz w:val="22"/>
                <w:szCs w:val="22"/>
                <w:lang w:val="en-US"/>
              </w:rPr>
              <m:t>r</m:t>
            </m:r>
          </m:sub>
          <m:sup>
            <m:r>
              <w:rPr>
                <w:rFonts w:ascii="Cambria Math" w:eastAsiaTheme="minorHAnsi" w:hAnsi="Cambria Math" w:cs="Arial"/>
                <w:color w:val="000000"/>
                <w:sz w:val="22"/>
                <w:szCs w:val="22"/>
                <w:lang w:val="en-US"/>
              </w:rPr>
              <m:t>i</m:t>
            </m:r>
          </m:sup>
        </m:sSubSup>
      </m:oMath>
      <w:r w:rsidR="00B155BA">
        <w:rPr>
          <w:rFonts w:ascii="Times New Roman" w:eastAsiaTheme="minorHAnsi" w:hAnsi="Times New Roman" w:cs="Times New Roman"/>
          <w:sz w:val="24"/>
          <w:lang w:val="en-US"/>
        </w:rPr>
        <w:t xml:space="preserve"> is the ali</w:t>
      </w:r>
      <w:proofErr w:type="spellStart"/>
      <w:r w:rsidR="00B155BA">
        <w:rPr>
          <w:rFonts w:ascii="Times New Roman" w:eastAsiaTheme="minorHAnsi" w:hAnsi="Times New Roman" w:cs="Times New Roman"/>
          <w:sz w:val="24"/>
          <w:lang w:val="en-US"/>
        </w:rPr>
        <w:t>gned</w:t>
      </w:r>
      <w:proofErr w:type="spellEnd"/>
      <w:r w:rsidR="00B155BA">
        <w:rPr>
          <w:rFonts w:ascii="Times New Roman" w:eastAsiaTheme="minorHAnsi" w:hAnsi="Times New Roman" w:cs="Times New Roman"/>
          <w:sz w:val="24"/>
          <w:lang w:val="en-US"/>
        </w:rPr>
        <w:t xml:space="preserve"> pair in the reference alignment. The </w:t>
      </w:r>
      <m:oMath>
        <m:r>
          <w:rPr>
            <w:rFonts w:ascii="Cambria Math" w:eastAsiaTheme="minorHAnsi" w:hAnsi="Cambria Math" w:cs="Times New Roman"/>
            <w:sz w:val="24"/>
            <w:lang w:val="en-US"/>
          </w:rPr>
          <m:t>δ(x,y)</m:t>
        </m:r>
      </m:oMath>
      <w:r w:rsidR="00B155BA">
        <w:rPr>
          <w:rFonts w:ascii="Times New Roman" w:hAnsi="Times New Roman" w:cs="Times New Roman"/>
          <w:sz w:val="24"/>
          <w:lang w:val="en-US"/>
        </w:rPr>
        <w:t xml:space="preserve"> is 1 if and only if </w:t>
      </w:r>
      <m:oMath>
        <m:r>
          <w:rPr>
            <w:rFonts w:ascii="Cambria Math" w:hAnsi="Cambria Math" w:cs="Times New Roman"/>
            <w:sz w:val="24"/>
            <w:lang w:val="en-US"/>
          </w:rPr>
          <m:t>x=y</m:t>
        </m:r>
      </m:oMath>
      <w:r w:rsidR="00B155BA">
        <w:rPr>
          <w:rFonts w:ascii="Times New Roman" w:hAnsi="Times New Roman" w:cs="Times New Roman"/>
          <w:sz w:val="24"/>
          <w:lang w:val="en-US"/>
        </w:rPr>
        <w:t xml:space="preserve"> and </w:t>
      </w:r>
      <m:oMath>
        <m:r>
          <w:rPr>
            <w:rFonts w:ascii="Cambria Math" w:hAnsi="Cambria Math" w:cs="Times New Roman"/>
            <w:sz w:val="24"/>
            <w:lang w:val="en-US"/>
          </w:rPr>
          <m:t>W</m:t>
        </m:r>
      </m:oMath>
      <w:r w:rsidR="00B155BA">
        <w:rPr>
          <w:rFonts w:ascii="Times New Roman" w:hAnsi="Times New Roman" w:cs="Times New Roman"/>
          <w:sz w:val="24"/>
          <w:lang w:val="en-US"/>
        </w:rPr>
        <w:t xml:space="preserve"> is the length of the reference alignment. In the rare case the two alignments are of different length, the longest one is tested on every possible window where the smallest alignment is completely contained in the longest one, taking the best SPS among the possible ones.</w:t>
      </w:r>
    </w:p>
    <w:p w14:paraId="59A0203D"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The RNA consensus (sequence and structures) were instead used to build </w:t>
      </w:r>
      <w:commentRangeStart w:id="3"/>
      <w:r w:rsidRPr="00C47E34">
        <w:rPr>
          <w:rFonts w:ascii="Arial" w:eastAsiaTheme="minorHAnsi" w:hAnsi="Arial" w:cs="Arial"/>
          <w:color w:val="000000"/>
          <w:sz w:val="22"/>
          <w:szCs w:val="22"/>
          <w:lang w:val="en-US"/>
        </w:rPr>
        <w:t>an RFAM structural tree</w:t>
      </w:r>
      <w:commentRangeEnd w:id="3"/>
      <w:r>
        <w:rPr>
          <w:rStyle w:val="Rimandocommento"/>
        </w:rPr>
        <w:commentReference w:id="3"/>
      </w:r>
      <w:r w:rsidRPr="00C47E34">
        <w:rPr>
          <w:rFonts w:ascii="Arial" w:eastAsiaTheme="minorHAnsi" w:hAnsi="Arial" w:cs="Arial"/>
          <w:color w:val="000000"/>
          <w:sz w:val="22"/>
          <w:szCs w:val="22"/>
          <w:lang w:val="en-US"/>
        </w:rPr>
        <w:t xml:space="preserve">, in particular we derived a </w:t>
      </w:r>
      <w:proofErr w:type="spellStart"/>
      <w:r w:rsidRPr="00C47E34">
        <w:rPr>
          <w:rFonts w:ascii="Arial" w:eastAsiaTheme="minorHAnsi" w:hAnsi="Arial" w:cs="Arial"/>
          <w:color w:val="000000"/>
          <w:sz w:val="22"/>
          <w:szCs w:val="22"/>
          <w:lang w:val="en-US"/>
        </w:rPr>
        <w:t>NxN</w:t>
      </w:r>
      <w:proofErr w:type="spellEnd"/>
      <w:r w:rsidRPr="00C47E34">
        <w:rPr>
          <w:rFonts w:ascii="Arial" w:eastAsiaTheme="minorHAnsi" w:hAnsi="Arial" w:cs="Arial"/>
          <w:color w:val="000000"/>
          <w:sz w:val="22"/>
          <w:szCs w:val="22"/>
          <w:lang w:val="en-US"/>
        </w:rPr>
        <w:t xml:space="preserve"> matrix from the similarity scores between each pair of consensus (where N is the number of RFAM families with both a consensus sequence and structure). This was transformed into a triangular distance matrix with the following mapping:</w:t>
      </w:r>
    </w:p>
    <w:p w14:paraId="6F01A531"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FORMULA</w:t>
      </w:r>
    </w:p>
    <w:p w14:paraId="2D2B2B42" w14:textId="77777777" w:rsidR="00C47E34" w:rsidRPr="00C47E34" w:rsidRDefault="00C47E34" w:rsidP="00416E1D">
      <w:pPr>
        <w:jc w:val="both"/>
        <w:rPr>
          <w:rFonts w:ascii="Times New Roman" w:eastAsiaTheme="minorHAnsi" w:hAnsi="Times New Roman" w:cs="Times New Roman"/>
          <w:sz w:val="24"/>
          <w:lang w:val="en-US"/>
        </w:rPr>
      </w:pPr>
      <w:commentRangeStart w:id="4"/>
      <w:r w:rsidRPr="00C47E34">
        <w:rPr>
          <w:rFonts w:ascii="Arial" w:eastAsiaTheme="minorHAnsi" w:hAnsi="Arial" w:cs="Arial"/>
          <w:color w:val="000000"/>
          <w:sz w:val="22"/>
          <w:szCs w:val="22"/>
          <w:lang w:val="en-US"/>
        </w:rPr>
        <w:t xml:space="preserve">At last, a hierarchical clustering algorithm was applied to derive the tree, and </w:t>
      </w:r>
      <w:commentRangeEnd w:id="4"/>
      <w:r>
        <w:rPr>
          <w:rStyle w:val="Rimandocommento"/>
        </w:rPr>
        <w:commentReference w:id="4"/>
      </w:r>
      <w:r w:rsidRPr="00C47E34">
        <w:rPr>
          <w:rFonts w:ascii="Arial" w:eastAsiaTheme="minorHAnsi" w:hAnsi="Arial" w:cs="Arial"/>
          <w:color w:val="000000"/>
          <w:sz w:val="22"/>
          <w:szCs w:val="22"/>
          <w:lang w:val="en-US"/>
        </w:rPr>
        <w:t xml:space="preserve">---- </w:t>
      </w:r>
      <w:r w:rsidRPr="00C47E34">
        <w:rPr>
          <w:rFonts w:ascii="Arial" w:eastAsiaTheme="minorHAnsi" w:hAnsi="Arial" w:cs="Arial"/>
          <w:color w:val="980000"/>
          <w:sz w:val="22"/>
          <w:szCs w:val="22"/>
          <w:lang w:val="en-US"/>
        </w:rPr>
        <w:t>COSE CHE DECIDEREMO DI FARE CON L’ALBERO</w:t>
      </w:r>
    </w:p>
    <w:p w14:paraId="6C275086" w14:textId="77777777" w:rsidR="00C47E34" w:rsidRPr="00C47E34" w:rsidRDefault="00C47E34" w:rsidP="00416E1D">
      <w:pPr>
        <w:jc w:val="both"/>
        <w:rPr>
          <w:rFonts w:ascii="Times New Roman" w:eastAsia="Times New Roman" w:hAnsi="Times New Roman" w:cs="Times New Roman"/>
          <w:sz w:val="24"/>
          <w:lang w:val="en-US"/>
        </w:rPr>
      </w:pPr>
    </w:p>
    <w:p w14:paraId="3B4924CF"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Structural PSSM construction</w:t>
      </w:r>
    </w:p>
    <w:p w14:paraId="0015E40F" w14:textId="1884DCCE"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A given encoding may be used to build models from alignments. We started off with PSSMs (Position Specific Scoring Matrices) as defined in th</w:t>
      </w:r>
      <w:r w:rsidR="00B155BA">
        <w:rPr>
          <w:rFonts w:ascii="Arial" w:eastAsiaTheme="minorHAnsi" w:hAnsi="Arial" w:cs="Arial"/>
          <w:color w:val="000000"/>
          <w:sz w:val="22"/>
          <w:szCs w:val="22"/>
          <w:lang w:val="en-US"/>
        </w:rPr>
        <w:t xml:space="preserve">e original formulation of Eisenberg </w:t>
      </w:r>
      <w:r w:rsidR="00B155BA">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{"citationItems":[{"id":"ITEM-1","itemData":{"DOI":"10.1073/pnas.84.13.4355","ISBN":"0027-8424 (Print)\\r0027-8424 (Linking)","ISSN":"0027-8424","PMID":"3474607","abstract":"Profile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non-dropping-particle":"","parse-names":false,"suffix":""},{"dropping-particle":"","family":"Eisenberg","given":"D","non-dropping-particle":"","parse-names":false,"suffix":""}],"container-title":"Proceedings of the National Academy of Sciences of the United States of America","id":"ITEM-1","issue":"13","issued":{"date-parts":[["1987"]]},"page":"4355-4358","title":"Profile analysis: detection of distantly related proteins.","type":"article-journal","volume":"84"},"uris":["http://www.mendeley.com/documents/?uuid=9be67ed4-c3f2-4708-9e80-e632db1ca78b"]}],"mendeley":{"formattedCitation":"(24)","plainTextFormattedCitation":"(24)","previouslyFormattedCitation":"(22)"},"properties":{"noteIndex":0},"schema":"https://github.com/citation-style-language/schema/raw/master/csl-citation.json"}</w:instrText>
      </w:r>
      <w:r w:rsidR="00B155BA">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(24)</w:t>
      </w:r>
      <w:r w:rsidR="00B155BA">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In particular, given each RFAM family and its seed alignment, we are able to build a structural PSSM model of that family, depending on the chosen encoding and its relative substitution matrix. A single PSSM is built in the following way:</w:t>
      </w:r>
    </w:p>
    <w:p w14:paraId="658DBBF3" w14:textId="77777777" w:rsidR="00551B70" w:rsidRDefault="00551B70" w:rsidP="00416E1D">
      <w:pPr>
        <w:jc w:val="both"/>
        <w:rPr>
          <w:rFonts w:ascii="Arial" w:eastAsiaTheme="minorHAnsi" w:hAnsi="Arial" w:cs="Arial"/>
          <w:color w:val="000000"/>
          <w:sz w:val="22"/>
          <w:szCs w:val="22"/>
          <w:lang w:val="en-US"/>
        </w:rPr>
      </w:pPr>
    </w:p>
    <w:p w14:paraId="19187DE6" w14:textId="3AD6D6EE" w:rsidR="00B155BA" w:rsidRPr="00551B70" w:rsidRDefault="005D3F6E" w:rsidP="00416E1D">
      <w:pPr>
        <w:jc w:val="both"/>
        <w:rPr>
          <w:rFonts w:ascii="Times New Roman" w:hAnsi="Times New Roman" w:cs="Times New Roman"/>
          <w:sz w:val="24"/>
          <w:lang w:val="en-US"/>
        </w:rPr>
      </w:pPr>
      <m:oMathPara>
        <m:oMath>
          <m:r>
            <w:rPr>
              <w:rFonts w:ascii="Cambria Math" w:eastAsiaTheme="minorHAnsi" w:hAnsi="Cambria Math" w:cs="Times New Roman"/>
              <w:sz w:val="24"/>
              <w:lang w:val="en-US"/>
            </w:rPr>
            <m:t>PSSM</m:t>
          </m:r>
          <m:d>
            <m:dPr>
              <m:ctrlPr>
                <w:rPr>
                  <w:rFonts w:ascii="Cambria Math" w:eastAsiaTheme="minorHAnsi" w:hAnsi="Cambria Math" w:cs="Times New Roman"/>
                  <w:i/>
                  <w:sz w:val="24"/>
                  <w:lang w:val="en-US"/>
                </w:rPr>
              </m:ctrlPr>
            </m:dPr>
            <m:e>
              <m:r>
                <w:rPr>
                  <w:rFonts w:ascii="Cambria Math" w:eastAsiaTheme="minorHAnsi" w:hAnsi="Cambria Math" w:cs="Times New Roman"/>
                  <w:sz w:val="24"/>
                  <w:lang w:val="en-US"/>
                </w:rPr>
                <m:t>i,c</m:t>
              </m:r>
            </m:e>
          </m:d>
          <m:r>
            <w:rPr>
              <w:rFonts w:ascii="Cambria Math" w:eastAsiaTheme="minorHAnsi" w:hAnsi="Cambria Math" w:cs="Times New Roman"/>
              <w:sz w:val="24"/>
              <w:lang w:val="en-US"/>
            </w:rPr>
            <m:t>=</m:t>
          </m:r>
          <m:nary>
            <m:naryPr>
              <m:chr m:val="∑"/>
              <m:limLoc m:val="subSup"/>
              <m:supHide m:val="1"/>
              <m:ctrlPr>
                <w:rPr>
                  <w:rFonts w:ascii="Cambria Math" w:eastAsiaTheme="minorHAnsi" w:hAnsi="Cambria Math" w:cs="Times New Roman"/>
                  <w:i/>
                  <w:sz w:val="24"/>
                  <w:lang w:val="en-US"/>
                </w:rPr>
              </m:ctrlPr>
            </m:naryPr>
            <m:sub>
              <m:r>
                <w:rPr>
                  <w:rFonts w:ascii="Cambria Math" w:eastAsiaTheme="minorHAnsi" w:hAnsi="Cambria Math" w:cs="Times New Roman"/>
                  <w:sz w:val="24"/>
                  <w:lang w:val="en-US"/>
                </w:rPr>
                <m:t>c'</m:t>
              </m:r>
            </m:sub>
            <m:sup/>
            <m:e>
              <m:r>
                <w:rPr>
                  <w:rFonts w:ascii="Cambria Math" w:eastAsiaTheme="minorHAnsi" w:hAnsi="Cambria Math" w:cs="Times New Roman"/>
                  <w:sz w:val="24"/>
                  <w:lang w:val="en-US"/>
                </w:rPr>
                <m:t>PPM</m:t>
              </m:r>
              <m:d>
                <m:dPr>
                  <m:ctrlPr>
                    <w:rPr>
                      <w:rFonts w:ascii="Cambria Math" w:eastAsiaTheme="minorHAnsi" w:hAnsi="Cambria Math" w:cs="Times New Roman"/>
                      <w:i/>
                      <w:sz w:val="24"/>
                      <w:lang w:val="en-US"/>
                    </w:rPr>
                  </m:ctrlPr>
                </m:dPr>
                <m:e>
                  <m:r>
                    <w:rPr>
                      <w:rFonts w:ascii="Cambria Math" w:eastAsiaTheme="minorHAnsi" w:hAnsi="Cambria Math" w:cs="Times New Roman"/>
                      <w:sz w:val="24"/>
                      <w:lang w:val="en-US"/>
                    </w:rPr>
                    <m:t>i,</m:t>
                  </m:r>
                  <m:sSup>
                    <m:sSupPr>
                      <m:ctrlPr>
                        <w:rPr>
                          <w:rFonts w:ascii="Cambria Math" w:eastAsiaTheme="minorHAnsi" w:hAnsi="Cambria Math" w:cs="Times New Roman"/>
                          <w:i/>
                          <w:sz w:val="24"/>
                          <w:lang w:val="en-US"/>
                        </w:rPr>
                      </m:ctrlPr>
                    </m:sSupPr>
                    <m:e>
                      <m:r>
                        <w:rPr>
                          <w:rFonts w:ascii="Cambria Math" w:eastAsiaTheme="minorHAnsi" w:hAnsi="Cambria Math" w:cs="Times New Roman"/>
                          <w:sz w:val="24"/>
                          <w:lang w:val="en-US"/>
                        </w:rPr>
                        <m:t>c</m:t>
                      </m:r>
                    </m:e>
                    <m:sup>
                      <m:r>
                        <w:rPr>
                          <w:rFonts w:ascii="Cambria Math" w:eastAsiaTheme="minorHAnsi" w:hAnsi="Cambria Math" w:cs="Times New Roman"/>
                          <w:sz w:val="24"/>
                          <w:lang w:val="en-US"/>
                        </w:rPr>
                        <m:t>'</m:t>
                      </m:r>
                    </m:sup>
                  </m:sSup>
                </m:e>
              </m:d>
              <m:r>
                <w:rPr>
                  <w:rFonts w:ascii="Cambria Math" w:eastAsiaTheme="minorHAnsi" w:hAnsi="Cambria Math" w:cs="Times New Roman"/>
                  <w:sz w:val="24"/>
                  <w:lang w:val="en-US"/>
                </w:rPr>
                <m:t>SUBS(</m:t>
              </m:r>
              <m:r>
                <w:rPr>
                  <w:rFonts w:ascii="Cambria Math" w:eastAsiaTheme="minorHAnsi" w:hAnsi="Cambria Math" w:cs="Times New Roman"/>
                  <w:sz w:val="24"/>
                  <w:lang w:val="en-US"/>
                </w:rPr>
                <m:t>c,</m:t>
              </m:r>
              <m:sSup>
                <m:sSupPr>
                  <m:ctrlPr>
                    <w:rPr>
                      <w:rFonts w:ascii="Cambria Math" w:eastAsiaTheme="minorHAnsi" w:hAnsi="Cambria Math" w:cs="Times New Roman"/>
                      <w:i/>
                      <w:sz w:val="24"/>
                      <w:lang w:val="en-US"/>
                    </w:rPr>
                  </m:ctrlPr>
                </m:sSupPr>
                <m:e>
                  <m:r>
                    <w:rPr>
                      <w:rFonts w:ascii="Cambria Math" w:eastAsiaTheme="minorHAnsi" w:hAnsi="Cambria Math" w:cs="Times New Roman"/>
                      <w:sz w:val="24"/>
                      <w:lang w:val="en-US"/>
                    </w:rPr>
                    <m:t>c</m:t>
                  </m:r>
                </m:e>
                <m:sup>
                  <m:r>
                    <w:rPr>
                      <w:rFonts w:ascii="Cambria Math" w:eastAsiaTheme="minorHAnsi" w:hAnsi="Cambria Math" w:cs="Times New Roman"/>
                      <w:sz w:val="24"/>
                      <w:lang w:val="en-US"/>
                    </w:rPr>
                    <m:t>'</m:t>
                  </m:r>
                </m:sup>
              </m:sSup>
              <m:r>
                <w:rPr>
                  <w:rFonts w:ascii="Cambria Math" w:eastAsiaTheme="minorHAnsi" w:hAnsi="Cambria Math" w:cs="Times New Roman"/>
                  <w:sz w:val="24"/>
                  <w:lang w:val="en-US"/>
                </w:rPr>
                <m:t>)</m:t>
              </m:r>
            </m:e>
          </m:nary>
        </m:oMath>
      </m:oMathPara>
    </w:p>
    <w:p w14:paraId="35BE6DF9" w14:textId="77777777" w:rsidR="00551B70" w:rsidRPr="00551B70" w:rsidRDefault="00551B70" w:rsidP="00416E1D">
      <w:pPr>
        <w:jc w:val="both"/>
        <w:rPr>
          <w:rFonts w:ascii="Times New Roman" w:hAnsi="Times New Roman" w:cs="Times New Roman"/>
          <w:sz w:val="24"/>
          <w:lang w:val="en-US"/>
        </w:rPr>
      </w:pPr>
    </w:p>
    <w:p w14:paraId="32FDC6AB" w14:textId="705987DF" w:rsidR="00551B70" w:rsidRPr="00551B70" w:rsidRDefault="00551B70" w:rsidP="00416E1D">
      <w:pPr>
        <w:jc w:val="both"/>
        <w:rPr>
          <w:rFonts w:ascii="Times New Roman" w:eastAsiaTheme="minorHAnsi" w:hAnsi="Times New Roman" w:cs="Times New Roman"/>
          <w:sz w:val="24"/>
          <w:lang w:val="en-US"/>
        </w:rPr>
      </w:pPr>
      <w:r>
        <w:rPr>
          <w:rFonts w:ascii="Times New Roman" w:eastAsiaTheme="minorHAnsi" w:hAnsi="Times New Roman" w:cs="Times New Roman"/>
          <w:sz w:val="24"/>
          <w:lang w:val="en-US"/>
        </w:rPr>
        <w:t xml:space="preserve">Where </w:t>
      </w:r>
      <m:oMath>
        <m:r>
          <w:rPr>
            <w:rFonts w:ascii="Cambria Math" w:eastAsiaTheme="minorHAnsi" w:hAnsi="Cambria Math" w:cs="Times New Roman"/>
            <w:sz w:val="24"/>
            <w:lang w:val="en-US"/>
          </w:rPr>
          <m:t>i</m:t>
        </m:r>
      </m:oMath>
      <w:r>
        <w:rPr>
          <w:rFonts w:ascii="Times New Roman" w:hAnsi="Times New Roman" w:cs="Times New Roman"/>
          <w:sz w:val="24"/>
          <w:lang w:val="en-US"/>
        </w:rPr>
        <w:t xml:space="preserve"> is the position index and </w:t>
      </w:r>
      <m:oMath>
        <m:r>
          <w:rPr>
            <w:rFonts w:ascii="Cambria Math" w:hAnsi="Cambria Math" w:cs="Times New Roman"/>
            <w:sz w:val="24"/>
            <w:lang w:val="en-US"/>
          </w:rPr>
          <m:t>c'</m:t>
        </m:r>
      </m:oMath>
      <w:r>
        <w:rPr>
          <w:rFonts w:ascii="Times New Roman" w:hAnsi="Times New Roman" w:cs="Times New Roman"/>
          <w:sz w:val="24"/>
          <w:lang w:val="en-US"/>
        </w:rPr>
        <w:t xml:space="preserve"> runs over all the alphabet’s characters</w:t>
      </w:r>
    </w:p>
    <w:p w14:paraId="7AF20797" w14:textId="77777777" w:rsidR="00C47E34" w:rsidRPr="00C47E34" w:rsidRDefault="00C47E34" w:rsidP="00416E1D">
      <w:pPr>
        <w:jc w:val="both"/>
        <w:rPr>
          <w:rFonts w:ascii="Times New Roman" w:eastAsia="Times New Roman" w:hAnsi="Times New Roman" w:cs="Times New Roman"/>
          <w:sz w:val="24"/>
          <w:lang w:val="en-US"/>
        </w:rPr>
      </w:pPr>
    </w:p>
    <w:p w14:paraId="321A2FE1"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Information Content and Relative Information Gain</w:t>
      </w:r>
    </w:p>
    <w:p w14:paraId="31ABA6AD"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Each structural PSSM contains information about the conservation of certain structural contexts. To extract this feature we use the Shannon Entropy, which can be seen as the amount of extra-bits (if a log in base-2 is used in the formula) needed to describe the distribution of a given PSSM column:</w:t>
      </w:r>
    </w:p>
    <w:p w14:paraId="27F357A9" w14:textId="77777777" w:rsidR="001308A1" w:rsidRDefault="001308A1" w:rsidP="00416E1D">
      <w:pPr>
        <w:jc w:val="both"/>
        <w:rPr>
          <w:rFonts w:ascii="Arial" w:eastAsiaTheme="minorHAnsi" w:hAnsi="Arial" w:cs="Arial"/>
          <w:color w:val="000000"/>
          <w:sz w:val="22"/>
          <w:szCs w:val="22"/>
          <w:lang w:val="en-US"/>
        </w:rPr>
      </w:pPr>
    </w:p>
    <w:p w14:paraId="0F9F0679" w14:textId="16C133BF" w:rsidR="001308A1" w:rsidRPr="00266C02" w:rsidRDefault="00266C02" w:rsidP="00416E1D">
      <w:pPr>
        <w:jc w:val="both"/>
        <w:rPr>
          <w:rFonts w:ascii="Arial" w:hAnsi="Arial" w:cs="Arial"/>
          <w:color w:val="000000"/>
          <w:sz w:val="22"/>
          <w:szCs w:val="22"/>
          <w:lang w:val="en-US"/>
        </w:rPr>
      </w:pPr>
      <m:oMathPara>
        <m:oMath>
          <m:r>
            <w:rPr>
              <w:rFonts w:ascii="Cambria Math" w:eastAsiaTheme="minorHAnsi" w:hAnsi="Cambria Math" w:cs="Arial"/>
              <w:color w:val="000000"/>
              <w:sz w:val="22"/>
              <w:szCs w:val="22"/>
              <w:lang w:val="en-US"/>
            </w:rPr>
            <m:t>I</m:t>
          </m:r>
          <m:d>
            <m:dPr>
              <m:ctrlPr>
                <w:rPr>
                  <w:rFonts w:ascii="Cambria Math" w:eastAsiaTheme="minorHAnsi" w:hAnsi="Cambria Math" w:cs="Arial"/>
                  <w:i/>
                  <w:color w:val="000000"/>
                  <w:sz w:val="22"/>
                  <w:szCs w:val="22"/>
                  <w:lang w:val="en-US"/>
                </w:rPr>
              </m:ctrlPr>
            </m:dPr>
            <m:e>
              <m:acc>
                <m:accPr>
                  <m:chr m:val="̅"/>
                  <m:ctrlPr>
                    <w:rPr>
                      <w:rFonts w:ascii="Cambria Math" w:eastAsiaTheme="minorHAnsi" w:hAnsi="Cambria Math" w:cs="Arial"/>
                      <w:i/>
                      <w:color w:val="000000"/>
                      <w:sz w:val="22"/>
                      <w:szCs w:val="22"/>
                      <w:lang w:val="en-US"/>
                    </w:rPr>
                  </m:ctrlPr>
                </m:accPr>
                <m:e>
                  <m:r>
                    <w:rPr>
                      <w:rFonts w:ascii="Cambria Math" w:eastAsiaTheme="minorHAnsi" w:hAnsi="Cambria Math" w:cs="Arial"/>
                      <w:color w:val="000000"/>
                      <w:sz w:val="22"/>
                      <w:szCs w:val="22"/>
                      <w:lang w:val="en-US"/>
                    </w:rPr>
                    <m:t>p</m:t>
                  </m:r>
                </m:e>
              </m:acc>
            </m:e>
          </m:d>
          <m:r>
            <w:rPr>
              <w:rFonts w:ascii="Cambria Math" w:eastAsiaTheme="minorHAnsi" w:hAnsi="Cambria Math" w:cs="Arial"/>
              <w:color w:val="000000"/>
              <w:sz w:val="22"/>
              <w:szCs w:val="22"/>
              <w:lang w:val="en-US"/>
            </w:rPr>
            <m:t>= -</m:t>
          </m:r>
          <m:nary>
            <m:naryPr>
              <m:chr m:val="∑"/>
              <m:limLoc m:val="undOvr"/>
              <m:supHide m:val="1"/>
              <m:ctrlPr>
                <w:rPr>
                  <w:rFonts w:ascii="Cambria Math" w:eastAsiaTheme="minorHAnsi" w:hAnsi="Cambria Math" w:cs="Arial"/>
                  <w:i/>
                  <w:color w:val="000000"/>
                  <w:sz w:val="22"/>
                  <w:szCs w:val="22"/>
                  <w:lang w:val="en-US"/>
                </w:rPr>
              </m:ctrlPr>
            </m:naryPr>
            <m:sub>
              <m:r>
                <w:rPr>
                  <w:rFonts w:ascii="Cambria Math" w:eastAsiaTheme="minorHAnsi" w:hAnsi="Cambria Math" w:cs="Arial"/>
                  <w:color w:val="000000"/>
                  <w:sz w:val="22"/>
                  <w:szCs w:val="22"/>
                  <w:lang w:val="en-US"/>
                </w:rPr>
                <m:t>i</m:t>
              </m:r>
            </m:sub>
            <m:sup/>
            <m:e>
              <m:sSub>
                <m:sSubPr>
                  <m:ctrlPr>
                    <w:rPr>
                      <w:rFonts w:ascii="Cambria Math" w:eastAsiaTheme="minorHAnsi" w:hAnsi="Cambria Math" w:cs="Arial"/>
                      <w:i/>
                      <w:color w:val="000000"/>
                      <w:sz w:val="22"/>
                      <w:szCs w:val="22"/>
                      <w:lang w:val="en-US"/>
                    </w:rPr>
                  </m:ctrlPr>
                </m:sSubPr>
                <m:e>
                  <m:r>
                    <w:rPr>
                      <w:rFonts w:ascii="Cambria Math" w:eastAsiaTheme="minorHAnsi" w:hAnsi="Cambria Math" w:cs="Arial"/>
                      <w:color w:val="000000"/>
                      <w:sz w:val="22"/>
                      <w:szCs w:val="22"/>
                      <w:lang w:val="en-US"/>
                    </w:rPr>
                    <m:t>p</m:t>
                  </m:r>
                </m:e>
                <m:sub>
                  <m:r>
                    <w:rPr>
                      <w:rFonts w:ascii="Cambria Math" w:eastAsiaTheme="minorHAnsi" w:hAnsi="Cambria Math" w:cs="Arial"/>
                      <w:color w:val="000000"/>
                      <w:sz w:val="22"/>
                      <w:szCs w:val="22"/>
                      <w:lang w:val="en-US"/>
                    </w:rPr>
                    <m:t>i</m:t>
                  </m:r>
                </m:sub>
              </m:sSub>
            </m:e>
          </m:nary>
          <m:sSub>
            <m:sSubPr>
              <m:ctrlPr>
                <w:rPr>
                  <w:rFonts w:ascii="Cambria Math" w:eastAsiaTheme="minorHAnsi" w:hAnsi="Cambria Math" w:cs="Arial"/>
                  <w:i/>
                  <w:color w:val="000000"/>
                  <w:sz w:val="22"/>
                  <w:szCs w:val="22"/>
                  <w:lang w:val="en-US"/>
                </w:rPr>
              </m:ctrlPr>
            </m:sSubPr>
            <m:e>
              <m:func>
                <m:funcPr>
                  <m:ctrlPr>
                    <w:rPr>
                      <w:rFonts w:ascii="Cambria Math" w:eastAsiaTheme="minorHAnsi" w:hAnsi="Cambria Math" w:cs="Arial"/>
                      <w:i/>
                      <w:color w:val="000000"/>
                      <w:sz w:val="22"/>
                      <w:szCs w:val="22"/>
                      <w:lang w:val="en-US"/>
                    </w:rPr>
                  </m:ctrlPr>
                </m:funcPr>
                <m:fName>
                  <m:sSub>
                    <m:sSubPr>
                      <m:ctrlPr>
                        <w:rPr>
                          <w:rFonts w:ascii="Cambria Math" w:eastAsiaTheme="minorHAnsi" w:hAnsi="Cambria Math" w:cs="Arial"/>
                          <w:i/>
                          <w:color w:val="000000"/>
                          <w:sz w:val="22"/>
                          <w:szCs w:val="22"/>
                          <w:lang w:val="en-US"/>
                        </w:rPr>
                      </m:ctrlPr>
                    </m:sSubPr>
                    <m:e>
                      <m:r>
                        <m:rPr>
                          <m:sty m:val="p"/>
                        </m:rPr>
                        <w:rPr>
                          <w:rFonts w:ascii="Cambria Math" w:eastAsiaTheme="minorHAnsi" w:hAnsi="Cambria Math" w:cs="Arial"/>
                          <w:color w:val="000000"/>
                          <w:sz w:val="22"/>
                          <w:szCs w:val="22"/>
                          <w:lang w:val="en-US"/>
                        </w:rPr>
                        <m:t>log</m:t>
                      </m:r>
                    </m:e>
                    <m:sub>
                      <m:r>
                        <w:rPr>
                          <w:rFonts w:ascii="Cambria Math" w:eastAsiaTheme="minorHAnsi" w:hAnsi="Cambria Math" w:cs="Arial"/>
                          <w:color w:val="000000"/>
                          <w:sz w:val="22"/>
                          <w:szCs w:val="22"/>
                          <w:lang w:val="en-US"/>
                        </w:rPr>
                        <m:t>2</m:t>
                      </m:r>
                    </m:sub>
                  </m:sSub>
                </m:fName>
                <m:e>
                  <m:r>
                    <w:rPr>
                      <w:rFonts w:ascii="Cambria Math" w:eastAsiaTheme="minorHAnsi" w:hAnsi="Cambria Math" w:cs="Arial"/>
                      <w:color w:val="000000"/>
                      <w:sz w:val="22"/>
                      <w:szCs w:val="22"/>
                      <w:lang w:val="en-US"/>
                    </w:rPr>
                    <m:t>p</m:t>
                  </m:r>
                </m:e>
              </m:func>
            </m:e>
            <m:sub>
              <m:r>
                <w:rPr>
                  <w:rFonts w:ascii="Cambria Math" w:eastAsiaTheme="minorHAnsi" w:hAnsi="Cambria Math" w:cs="Arial"/>
                  <w:color w:val="000000"/>
                  <w:sz w:val="22"/>
                  <w:szCs w:val="22"/>
                  <w:lang w:val="en-US"/>
                </w:rPr>
                <m:t>i</m:t>
              </m:r>
            </m:sub>
          </m:sSub>
        </m:oMath>
      </m:oMathPara>
    </w:p>
    <w:p w14:paraId="0CEAD84B" w14:textId="77777777" w:rsidR="00266C02" w:rsidRPr="00266C02" w:rsidRDefault="00266C02" w:rsidP="00416E1D">
      <w:pPr>
        <w:jc w:val="both"/>
        <w:rPr>
          <w:rFonts w:ascii="Arial" w:hAnsi="Arial" w:cs="Arial"/>
          <w:color w:val="000000"/>
          <w:sz w:val="22"/>
          <w:szCs w:val="22"/>
          <w:lang w:val="en-US"/>
        </w:rPr>
      </w:pPr>
    </w:p>
    <w:p w14:paraId="4C399E04" w14:textId="1D50918E" w:rsidR="00C47E34" w:rsidRDefault="00266C02" w:rsidP="00416E1D">
      <w:pPr>
        <w:jc w:val="both"/>
        <w:rPr>
          <w:rFonts w:ascii="Arial" w:eastAsiaTheme="minorHAnsi" w:hAnsi="Arial" w:cs="Arial"/>
          <w:color w:val="000000"/>
          <w:sz w:val="22"/>
          <w:szCs w:val="22"/>
          <w:lang w:val="en-US"/>
        </w:rPr>
      </w:pPr>
      <w:r>
        <w:rPr>
          <w:rFonts w:ascii="Arial" w:eastAsiaTheme="minorHAnsi" w:hAnsi="Arial" w:cs="Arial"/>
          <w:color w:val="000000"/>
          <w:sz w:val="22"/>
          <w:szCs w:val="22"/>
          <w:lang w:val="en-US"/>
        </w:rPr>
        <w:t xml:space="preserve">where </w:t>
      </w:r>
      <w:r w:rsidRPr="00266C02">
        <w:rPr>
          <w:rFonts w:ascii="Arial" w:eastAsiaTheme="minorHAnsi" w:hAnsi="Arial" w:cs="Arial"/>
          <w:i/>
          <w:color w:val="000000"/>
          <w:sz w:val="22"/>
          <w:szCs w:val="22"/>
          <w:lang w:val="en-US"/>
        </w:rPr>
        <w:t>p</w:t>
      </w:r>
      <w:r>
        <w:rPr>
          <w:rFonts w:ascii="Arial" w:eastAsiaTheme="minorHAnsi" w:hAnsi="Arial" w:cs="Arial"/>
          <w:color w:val="000000"/>
          <w:sz w:val="22"/>
          <w:szCs w:val="22"/>
          <w:lang w:val="en-US"/>
        </w:rPr>
        <w:t xml:space="preserve"> is a probability distribution. </w:t>
      </w:r>
      <w:r w:rsidR="00C47E34" w:rsidRPr="00C47E34">
        <w:rPr>
          <w:rFonts w:ascii="Arial" w:eastAsiaTheme="minorHAnsi" w:hAnsi="Arial" w:cs="Arial"/>
          <w:color w:val="000000"/>
          <w:sz w:val="22"/>
          <w:szCs w:val="22"/>
          <w:lang w:val="en-US"/>
        </w:rPr>
        <w:t>This is 0 when the distribution is completely unimodal (i.e. a single character is present in the column, no extra-bits needed to completely understand the distribut</w:t>
      </w:r>
      <w:r>
        <w:rPr>
          <w:rFonts w:ascii="Arial" w:eastAsiaTheme="minorHAnsi" w:hAnsi="Arial" w:cs="Arial"/>
          <w:color w:val="000000"/>
          <w:sz w:val="22"/>
          <w:szCs w:val="22"/>
          <w:lang w:val="en-US"/>
        </w:rPr>
        <w:t>ion</w:t>
      </w:r>
      <w:r w:rsidR="00C47E34" w:rsidRPr="00C47E34">
        <w:rPr>
          <w:rFonts w:ascii="Arial" w:eastAsiaTheme="minorHAnsi" w:hAnsi="Arial" w:cs="Arial"/>
          <w:color w:val="000000"/>
          <w:sz w:val="22"/>
          <w:szCs w:val="22"/>
          <w:lang w:val="en-US"/>
        </w:rPr>
        <w:t>), and is maximum when the distribution is uniform (i.e. we nee</w:t>
      </w:r>
      <w:r w:rsidR="00435F95">
        <w:rPr>
          <w:rFonts w:ascii="Arial" w:eastAsiaTheme="minorHAnsi" w:hAnsi="Arial" w:cs="Arial"/>
          <w:color w:val="000000"/>
          <w:sz w:val="22"/>
          <w:szCs w:val="22"/>
          <w:lang w:val="en-US"/>
        </w:rPr>
        <w:t>d</w:t>
      </w:r>
      <w:r w:rsidR="00C47E34" w:rsidRPr="00C47E34">
        <w:rPr>
          <w:rFonts w:ascii="Arial" w:eastAsiaTheme="minorHAnsi" w:hAnsi="Arial" w:cs="Arial"/>
          <w:color w:val="000000"/>
          <w:sz w:val="22"/>
          <w:szCs w:val="22"/>
          <w:lang w:val="en-US"/>
        </w:rPr>
        <w:t xml:space="preserve"> to specify every single character with one bit each). The maximum is </w:t>
      </w:r>
      <m:oMath>
        <m:func>
          <m:funcPr>
            <m:ctrlPr>
              <w:rPr>
                <w:rFonts w:ascii="Cambria Math" w:eastAsiaTheme="minorHAnsi" w:hAnsi="Cambria Math" w:cs="Arial"/>
                <w:i/>
                <w:color w:val="000000"/>
                <w:sz w:val="22"/>
                <w:szCs w:val="22"/>
                <w:lang w:val="en-US"/>
              </w:rPr>
            </m:ctrlPr>
          </m:funcPr>
          <m:fName>
            <m:sSub>
              <m:sSubPr>
                <m:ctrlPr>
                  <w:rPr>
                    <w:rFonts w:ascii="Cambria Math" w:eastAsiaTheme="minorHAnsi" w:hAnsi="Cambria Math" w:cs="Arial"/>
                    <w:i/>
                    <w:color w:val="000000"/>
                    <w:sz w:val="22"/>
                    <w:szCs w:val="22"/>
                    <w:lang w:val="en-US"/>
                  </w:rPr>
                </m:ctrlPr>
              </m:sSubPr>
              <m:e>
                <m:r>
                  <m:rPr>
                    <m:sty m:val="p"/>
                  </m:rPr>
                  <w:rPr>
                    <w:rFonts w:ascii="Cambria Math" w:eastAsiaTheme="minorHAnsi" w:hAnsi="Cambria Math" w:cs="Arial"/>
                    <w:color w:val="000000"/>
                    <w:sz w:val="22"/>
                    <w:szCs w:val="22"/>
                    <w:lang w:val="en-US"/>
                  </w:rPr>
                  <m:t>log</m:t>
                </m:r>
              </m:e>
              <m:sub>
                <m:r>
                  <w:rPr>
                    <w:rFonts w:ascii="Cambria Math" w:eastAsiaTheme="minorHAnsi" w:hAnsi="Cambria Math" w:cs="Arial"/>
                    <w:color w:val="000000"/>
                    <w:sz w:val="22"/>
                    <w:szCs w:val="22"/>
                    <w:lang w:val="en-US"/>
                  </w:rPr>
                  <m:t>2</m:t>
                </m:r>
              </m:sub>
            </m:sSub>
          </m:fName>
          <m:e>
            <m:r>
              <m:rPr>
                <m:scr m:val="fraktur"/>
              </m:rPr>
              <w:rPr>
                <w:rFonts w:ascii="Cambria Math" w:eastAsiaTheme="minorHAnsi" w:hAnsi="Cambria Math" w:cs="Arial"/>
                <w:color w:val="000000"/>
                <w:sz w:val="22"/>
                <w:szCs w:val="22"/>
                <w:lang w:val="en-US"/>
              </w:rPr>
              <m:t>C</m:t>
            </m:r>
          </m:e>
        </m:func>
      </m:oMath>
      <w:r>
        <w:rPr>
          <w:rFonts w:ascii="Arial" w:eastAsiaTheme="minorHAnsi" w:hAnsi="Arial" w:cs="Arial"/>
          <w:color w:val="000000"/>
          <w:sz w:val="22"/>
          <w:szCs w:val="22"/>
          <w:lang w:val="en-US"/>
        </w:rPr>
        <w:t xml:space="preserve">, where </w:t>
      </w:r>
      <m:oMath>
        <m:r>
          <m:rPr>
            <m:scr m:val="fraktur"/>
          </m:rPr>
          <w:rPr>
            <w:rFonts w:ascii="Cambria Math" w:eastAsiaTheme="minorHAnsi" w:hAnsi="Cambria Math" w:cs="Arial"/>
            <w:color w:val="000000"/>
            <w:sz w:val="22"/>
            <w:szCs w:val="22"/>
            <w:lang w:val="en-US"/>
          </w:rPr>
          <m:t>C</m:t>
        </m:r>
      </m:oMath>
      <w:r w:rsidR="00C47E34" w:rsidRPr="00C47E34">
        <w:rPr>
          <w:rFonts w:ascii="Arial" w:eastAsiaTheme="minorHAnsi" w:hAnsi="Arial" w:cs="Arial"/>
          <w:color w:val="000000"/>
          <w:sz w:val="22"/>
          <w:szCs w:val="22"/>
          <w:lang w:val="en-US"/>
        </w:rPr>
        <w:t xml:space="preserve"> is the</w:t>
      </w:r>
      <w:r>
        <w:rPr>
          <w:rFonts w:ascii="Arial" w:eastAsiaTheme="minorHAnsi" w:hAnsi="Arial" w:cs="Arial"/>
          <w:color w:val="000000"/>
          <w:sz w:val="22"/>
          <w:szCs w:val="22"/>
          <w:lang w:val="en-US"/>
        </w:rPr>
        <w:t xml:space="preserve"> number of available characters</w:t>
      </w:r>
      <w:r w:rsidR="00C47E34" w:rsidRPr="00C47E34">
        <w:rPr>
          <w:rFonts w:ascii="Arial" w:eastAsiaTheme="minorHAnsi" w:hAnsi="Arial" w:cs="Arial"/>
          <w:color w:val="000000"/>
          <w:sz w:val="22"/>
          <w:szCs w:val="22"/>
          <w:lang w:val="en-US"/>
        </w:rPr>
        <w:t xml:space="preserve"> and</w:t>
      </w:r>
      <w:r>
        <w:rPr>
          <w:rFonts w:ascii="Arial" w:eastAsiaTheme="minorHAnsi" w:hAnsi="Arial" w:cs="Arial"/>
          <w:color w:val="000000"/>
          <w:sz w:val="22"/>
          <w:szCs w:val="22"/>
          <w:lang w:val="en-US"/>
        </w:rPr>
        <w:t>,</w:t>
      </w:r>
      <w:r w:rsidR="00C47E34" w:rsidRPr="00C47E34">
        <w:rPr>
          <w:rFonts w:ascii="Arial" w:eastAsiaTheme="minorHAnsi" w:hAnsi="Arial" w:cs="Arial"/>
          <w:color w:val="000000"/>
          <w:sz w:val="22"/>
          <w:szCs w:val="22"/>
          <w:lang w:val="en-US"/>
        </w:rPr>
        <w:t xml:space="preserve"> in this form</w:t>
      </w:r>
      <w:r>
        <w:rPr>
          <w:rFonts w:ascii="Arial" w:eastAsiaTheme="minorHAnsi" w:hAnsi="Arial" w:cs="Arial"/>
          <w:color w:val="000000"/>
          <w:sz w:val="22"/>
          <w:szCs w:val="22"/>
          <w:lang w:val="en-US"/>
        </w:rPr>
        <w:t>,</w:t>
      </w:r>
      <w:r w:rsidR="00C47E34" w:rsidRPr="00C47E34">
        <w:rPr>
          <w:rFonts w:ascii="Arial" w:eastAsiaTheme="minorHAnsi" w:hAnsi="Arial" w:cs="Arial"/>
          <w:color w:val="000000"/>
          <w:sz w:val="22"/>
          <w:szCs w:val="22"/>
          <w:lang w:val="en-US"/>
        </w:rPr>
        <w:t xml:space="preserve"> is dependent on the encoding</w:t>
      </w:r>
      <w:r>
        <w:rPr>
          <w:rFonts w:ascii="Arial" w:eastAsiaTheme="minorHAnsi" w:hAnsi="Arial" w:cs="Arial"/>
          <w:color w:val="000000"/>
          <w:sz w:val="22"/>
          <w:szCs w:val="22"/>
          <w:lang w:val="en-US"/>
        </w:rPr>
        <w:t xml:space="preserve"> chosen</w:t>
      </w:r>
      <w:r w:rsidR="00C47E34" w:rsidRPr="00C47E34">
        <w:rPr>
          <w:rFonts w:ascii="Arial" w:eastAsiaTheme="minorHAnsi" w:hAnsi="Arial" w:cs="Arial"/>
          <w:color w:val="000000"/>
          <w:sz w:val="22"/>
          <w:szCs w:val="22"/>
          <w:lang w:val="en-US"/>
        </w:rPr>
        <w:t>.</w:t>
      </w:r>
    </w:p>
    <w:p w14:paraId="36ECC057" w14:textId="452008F6" w:rsidR="00435F95" w:rsidRPr="00C47E34" w:rsidRDefault="000C59D2" w:rsidP="00416E1D">
      <w:pPr>
        <w:jc w:val="both"/>
        <w:rPr>
          <w:rFonts w:ascii="Times New Roman" w:eastAsiaTheme="minorHAnsi" w:hAnsi="Times New Roman" w:cs="Times New Roman"/>
          <w:sz w:val="24"/>
          <w:lang w:val="en-US"/>
        </w:rPr>
      </w:pPr>
      <w:r>
        <w:rPr>
          <w:rFonts w:ascii="Arial" w:eastAsiaTheme="minorHAnsi" w:hAnsi="Arial" w:cs="Arial"/>
          <w:color w:val="000000"/>
          <w:sz w:val="22"/>
          <w:szCs w:val="22"/>
          <w:lang w:val="en-US"/>
        </w:rPr>
        <w:t>However, since a</w:t>
      </w:r>
      <w:r w:rsidR="00435F95">
        <w:rPr>
          <w:rFonts w:ascii="Arial" w:eastAsiaTheme="minorHAnsi" w:hAnsi="Arial" w:cs="Arial"/>
          <w:color w:val="000000"/>
          <w:sz w:val="22"/>
          <w:szCs w:val="22"/>
          <w:lang w:val="en-US"/>
        </w:rPr>
        <w:t xml:space="preserve"> PSSM</w:t>
      </w:r>
      <w:r>
        <w:rPr>
          <w:rFonts w:ascii="Arial" w:eastAsiaTheme="minorHAnsi" w:hAnsi="Arial" w:cs="Arial"/>
          <w:color w:val="000000"/>
          <w:sz w:val="22"/>
          <w:szCs w:val="22"/>
          <w:lang w:val="en-US"/>
        </w:rPr>
        <w:t xml:space="preserve"> column</w:t>
      </w:r>
      <w:r w:rsidR="00435F95">
        <w:rPr>
          <w:rFonts w:ascii="Arial" w:eastAsiaTheme="minorHAnsi" w:hAnsi="Arial" w:cs="Arial"/>
          <w:color w:val="000000"/>
          <w:sz w:val="22"/>
          <w:szCs w:val="22"/>
          <w:lang w:val="en-US"/>
        </w:rPr>
        <w:t xml:space="preserve"> </w:t>
      </w:r>
      <w:r>
        <w:rPr>
          <w:rFonts w:ascii="Arial" w:eastAsiaTheme="minorHAnsi" w:hAnsi="Arial" w:cs="Arial"/>
          <w:color w:val="000000"/>
          <w:sz w:val="22"/>
          <w:szCs w:val="22"/>
          <w:lang w:val="en-US"/>
        </w:rPr>
        <w:t>is not normalized as a probability distribution, we apply a transformation which first linearizes the quantities by applying the exponential function (a PSSM cell is proportional to a log-odd) and then renormalize the values such that the sum of the values in a column is 1. In this way the ordering between values is preserved and the added value of a PSSM, which is the information contained in the substitution matrix, is brought forth in the probability vector.</w:t>
      </w:r>
    </w:p>
    <w:p w14:paraId="596FD82B" w14:textId="77777777" w:rsidR="00C47E34" w:rsidRDefault="00C47E34" w:rsidP="00416E1D">
      <w:pPr>
        <w:jc w:val="both"/>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Since we are developing a framework that must work cross-encodings, and we want a measure of relative structural conservation of the column, we derived the following quantity:</w:t>
      </w:r>
    </w:p>
    <w:p w14:paraId="287867AD" w14:textId="77777777" w:rsidR="00266C02" w:rsidRPr="00C47E34" w:rsidRDefault="00266C02" w:rsidP="00416E1D">
      <w:pPr>
        <w:jc w:val="both"/>
        <w:rPr>
          <w:rFonts w:ascii="Times New Roman" w:eastAsiaTheme="minorHAnsi" w:hAnsi="Times New Roman" w:cs="Times New Roman"/>
          <w:sz w:val="24"/>
          <w:lang w:val="en-US"/>
        </w:rPr>
      </w:pPr>
    </w:p>
    <w:p w14:paraId="2D96D53A" w14:textId="6BB4B47B" w:rsidR="00266C02" w:rsidRPr="00266C02" w:rsidRDefault="00266C02" w:rsidP="00416E1D">
      <w:pPr>
        <w:jc w:val="both"/>
        <w:rPr>
          <w:rFonts w:ascii="Times New Roman" w:hAnsi="Times New Roman" w:cs="Times New Roman"/>
          <w:sz w:val="24"/>
          <w:lang w:val="en-US"/>
        </w:rPr>
      </w:pPr>
      <m:oMathPara>
        <m:oMath>
          <m:r>
            <w:rPr>
              <w:rFonts w:ascii="Cambria Math" w:eastAsiaTheme="minorHAnsi" w:hAnsi="Cambria Math" w:cs="Times New Roman"/>
              <w:sz w:val="24"/>
              <w:lang w:val="en-US"/>
            </w:rPr>
            <m:t>RIG</m:t>
          </m:r>
          <m:d>
            <m:dPr>
              <m:ctrlPr>
                <w:rPr>
                  <w:rFonts w:ascii="Cambria Math" w:eastAsiaTheme="minorHAnsi" w:hAnsi="Cambria Math" w:cs="Times New Roman"/>
                  <w:i/>
                  <w:sz w:val="24"/>
                  <w:lang w:val="en-US"/>
                </w:rPr>
              </m:ctrlPr>
            </m:dPr>
            <m:e>
              <m:r>
                <w:rPr>
                  <w:rFonts w:ascii="Cambria Math" w:eastAsiaTheme="minorHAnsi" w:hAnsi="Cambria Math" w:cs="Times New Roman"/>
                  <w:sz w:val="24"/>
                  <w:lang w:val="en-US"/>
                </w:rPr>
                <m:t>p,</m:t>
              </m:r>
              <m:r>
                <m:rPr>
                  <m:scr m:val="fraktur"/>
                </m:rPr>
                <w:rPr>
                  <w:rFonts w:ascii="Cambria Math" w:eastAsiaTheme="minorHAnsi" w:hAnsi="Cambria Math" w:cs="Arial"/>
                  <w:color w:val="000000"/>
                  <w:sz w:val="22"/>
                  <w:szCs w:val="22"/>
                  <w:lang w:val="en-US"/>
                </w:rPr>
                <m:t>C</m:t>
              </m:r>
            </m:e>
          </m:d>
          <m:r>
            <w:rPr>
              <w:rFonts w:ascii="Cambria Math" w:eastAsiaTheme="minorHAnsi" w:hAnsi="Cambria Math" w:cs="Times New Roman"/>
              <w:sz w:val="24"/>
              <w:lang w:val="en-US"/>
            </w:rPr>
            <m:t xml:space="preserve">= </m:t>
          </m:r>
          <m:f>
            <m:fPr>
              <m:ctrlPr>
                <w:rPr>
                  <w:rFonts w:ascii="Cambria Math" w:eastAsiaTheme="minorHAnsi" w:hAnsi="Cambria Math" w:cs="Times New Roman"/>
                  <w:i/>
                  <w:sz w:val="24"/>
                  <w:lang w:val="en-US"/>
                </w:rPr>
              </m:ctrlPr>
            </m:fPr>
            <m:num>
              <m:func>
                <m:funcPr>
                  <m:ctrlPr>
                    <w:rPr>
                      <w:rFonts w:ascii="Cambria Math" w:eastAsiaTheme="minorHAnsi" w:hAnsi="Cambria Math" w:cs="Times New Roman"/>
                      <w:i/>
                      <w:sz w:val="24"/>
                      <w:lang w:val="en-US"/>
                    </w:rPr>
                  </m:ctrlPr>
                </m:funcPr>
                <m:fName>
                  <m:r>
                    <m:rPr>
                      <m:sty m:val="p"/>
                    </m:rPr>
                    <w:rPr>
                      <w:rFonts w:ascii="Cambria Math" w:eastAsiaTheme="minorHAnsi" w:hAnsi="Cambria Math" w:cs="Times New Roman"/>
                      <w:sz w:val="24"/>
                      <w:lang w:val="en-US"/>
                    </w:rPr>
                    <m:t>max</m:t>
                  </m:r>
                </m:fName>
                <m:e>
                  <m:d>
                    <m:dPr>
                      <m:ctrlPr>
                        <w:rPr>
                          <w:rFonts w:ascii="Cambria Math" w:eastAsiaTheme="minorHAnsi" w:hAnsi="Cambria Math" w:cs="Times New Roman"/>
                          <w:i/>
                          <w:sz w:val="24"/>
                          <w:lang w:val="en-US"/>
                        </w:rPr>
                      </m:ctrlPr>
                    </m:dPr>
                    <m:e>
                      <m:r>
                        <w:rPr>
                          <w:rFonts w:ascii="Cambria Math" w:eastAsiaTheme="minorHAnsi" w:hAnsi="Cambria Math" w:cs="Times New Roman"/>
                          <w:sz w:val="24"/>
                          <w:lang w:val="en-US"/>
                        </w:rPr>
                        <m:t xml:space="preserve">I(p, </m:t>
                      </m:r>
                      <m:r>
                        <m:rPr>
                          <m:scr m:val="fraktur"/>
                        </m:rPr>
                        <w:rPr>
                          <w:rFonts w:ascii="Cambria Math" w:eastAsiaTheme="minorHAnsi" w:hAnsi="Cambria Math" w:cs="Arial"/>
                          <w:color w:val="000000"/>
                          <w:sz w:val="22"/>
                          <w:szCs w:val="22"/>
                          <w:lang w:val="en-US"/>
                        </w:rPr>
                        <m:t>C</m:t>
                      </m:r>
                      <m:r>
                        <w:rPr>
                          <w:rFonts w:ascii="Cambria Math" w:eastAsiaTheme="minorHAnsi" w:hAnsi="Cambria Math" w:cs="Times New Roman"/>
                          <w:sz w:val="24"/>
                          <w:lang w:val="en-US"/>
                        </w:rPr>
                        <m:t>)</m:t>
                      </m:r>
                    </m:e>
                  </m:d>
                </m:e>
              </m:func>
              <m:r>
                <w:rPr>
                  <w:rFonts w:ascii="Cambria Math" w:eastAsiaTheme="minorHAnsi" w:hAnsi="Cambria Math" w:cs="Times New Roman"/>
                  <w:sz w:val="24"/>
                  <w:lang w:val="en-US"/>
                </w:rPr>
                <m:t>-I(p,</m:t>
              </m:r>
              <m:r>
                <m:rPr>
                  <m:scr m:val="fraktur"/>
                </m:rPr>
                <w:rPr>
                  <w:rFonts w:ascii="Cambria Math" w:eastAsiaTheme="minorHAnsi" w:hAnsi="Cambria Math" w:cs="Arial"/>
                  <w:color w:val="000000"/>
                  <w:sz w:val="22"/>
                  <w:szCs w:val="22"/>
                  <w:lang w:val="en-US"/>
                </w:rPr>
                <m:t>C</m:t>
              </m:r>
              <m:r>
                <w:rPr>
                  <w:rFonts w:ascii="Cambria Math" w:eastAsiaTheme="minorHAnsi" w:hAnsi="Cambria Math" w:cs="Times New Roman"/>
                  <w:sz w:val="24"/>
                  <w:lang w:val="en-US"/>
                </w:rPr>
                <m:t>)</m:t>
              </m:r>
            </m:num>
            <m:den>
              <m:r>
                <m:rPr>
                  <m:sty m:val="p"/>
                </m:rPr>
                <w:rPr>
                  <w:rFonts w:ascii="Cambria Math" w:eastAsiaTheme="minorHAnsi" w:hAnsi="Cambria Math" w:cs="Times New Roman"/>
                  <w:sz w:val="24"/>
                  <w:lang w:val="en-US"/>
                </w:rPr>
                <m:t>max</m:t>
              </m:r>
              <m:r>
                <w:rPr>
                  <w:rFonts w:ascii="Cambria Math" w:eastAsiaTheme="minorHAnsi" w:hAnsi="Cambria Math" w:cs="Times New Roman"/>
                  <w:sz w:val="24"/>
                  <w:lang w:val="en-US"/>
                </w:rPr>
                <m:t>(I(p,</m:t>
              </m:r>
              <m:r>
                <m:rPr>
                  <m:scr m:val="fraktur"/>
                </m:rPr>
                <w:rPr>
                  <w:rFonts w:ascii="Cambria Math" w:eastAsiaTheme="minorHAnsi" w:hAnsi="Cambria Math" w:cs="Arial"/>
                  <w:color w:val="000000"/>
                  <w:sz w:val="22"/>
                  <w:szCs w:val="22"/>
                  <w:lang w:val="en-US"/>
                </w:rPr>
                <m:t>C)</m:t>
              </m:r>
              <m:r>
                <w:rPr>
                  <w:rFonts w:ascii="Cambria Math" w:eastAsiaTheme="minorHAnsi" w:hAnsi="Cambria Math" w:cs="Times New Roman"/>
                  <w:sz w:val="24"/>
                  <w:lang w:val="en-US"/>
                </w:rPr>
                <m:t>)</m:t>
              </m:r>
            </m:den>
          </m:f>
        </m:oMath>
      </m:oMathPara>
    </w:p>
    <w:p w14:paraId="2E2E14B1" w14:textId="77777777" w:rsidR="00266C02" w:rsidRPr="00C47E34" w:rsidRDefault="00266C02" w:rsidP="00416E1D">
      <w:pPr>
        <w:jc w:val="both"/>
        <w:rPr>
          <w:rFonts w:ascii="Times New Roman" w:eastAsiaTheme="minorHAnsi" w:hAnsi="Times New Roman" w:cs="Times New Roman"/>
          <w:sz w:val="24"/>
          <w:lang w:val="en-US"/>
        </w:rPr>
      </w:pPr>
    </w:p>
    <w:p w14:paraId="41E75367"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This ensures 1. that the measure is normalized between 0 and 1 for every possible encoding and 2. it has the intuitive property of being 1 when the structure is conserved in the column in each of the alignment members and 0 when the structure is not conserved at all.</w:t>
      </w:r>
    </w:p>
    <w:p w14:paraId="62775F06" w14:textId="77777777" w:rsidR="00C47E34" w:rsidRPr="00C47E34" w:rsidRDefault="00C47E34" w:rsidP="00416E1D">
      <w:pPr>
        <w:jc w:val="both"/>
        <w:rPr>
          <w:rFonts w:ascii="Times New Roman" w:eastAsia="Times New Roman" w:hAnsi="Times New Roman" w:cs="Times New Roman"/>
          <w:sz w:val="24"/>
          <w:lang w:val="en-US"/>
        </w:rPr>
      </w:pPr>
    </w:p>
    <w:p w14:paraId="18854365"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b/>
          <w:bCs/>
          <w:color w:val="000000"/>
          <w:sz w:val="22"/>
          <w:szCs w:val="22"/>
        </w:rPr>
        <w:t>RESULTS AND DISCUSSION</w:t>
      </w:r>
    </w:p>
    <w:p w14:paraId="4B7747D7"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proofErr w:type="spellStart"/>
      <w:r w:rsidRPr="00C47E34">
        <w:rPr>
          <w:rFonts w:ascii="Arial" w:eastAsiaTheme="minorHAnsi" w:hAnsi="Arial" w:cs="Arial"/>
          <w:color w:val="000000"/>
          <w:sz w:val="22"/>
          <w:szCs w:val="22"/>
        </w:rPr>
        <w:t>Substitution</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Matrices</w:t>
      </w:r>
      <w:proofErr w:type="spellEnd"/>
    </w:p>
    <w:p w14:paraId="3A0BEE41"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r w:rsidRPr="00C47E34">
        <w:rPr>
          <w:rFonts w:ascii="Arial" w:eastAsiaTheme="minorHAnsi" w:hAnsi="Arial" w:cs="Arial"/>
          <w:color w:val="000000"/>
          <w:sz w:val="22"/>
          <w:szCs w:val="22"/>
        </w:rPr>
        <w:t xml:space="preserve">Performance on </w:t>
      </w:r>
      <w:proofErr w:type="spellStart"/>
      <w:r w:rsidRPr="00C47E34">
        <w:rPr>
          <w:rFonts w:ascii="Arial" w:eastAsiaTheme="minorHAnsi" w:hAnsi="Arial" w:cs="Arial"/>
          <w:color w:val="000000"/>
          <w:sz w:val="22"/>
          <w:szCs w:val="22"/>
        </w:rPr>
        <w:t>pairwise</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alignments</w:t>
      </w:r>
      <w:proofErr w:type="spellEnd"/>
    </w:p>
    <w:p w14:paraId="76C003B5"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proofErr w:type="spellStart"/>
      <w:r w:rsidRPr="00C47E34">
        <w:rPr>
          <w:rFonts w:ascii="Arial" w:eastAsiaTheme="minorHAnsi" w:hAnsi="Arial" w:cs="Arial"/>
          <w:color w:val="000000"/>
          <w:sz w:val="22"/>
          <w:szCs w:val="22"/>
        </w:rPr>
        <w:t>Structural</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Trees</w:t>
      </w:r>
      <w:proofErr w:type="spellEnd"/>
    </w:p>
    <w:p w14:paraId="3F5B3DA0"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r w:rsidRPr="00C47E34">
        <w:rPr>
          <w:rFonts w:ascii="Arial" w:eastAsiaTheme="minorHAnsi" w:hAnsi="Arial" w:cs="Arial"/>
          <w:color w:val="000000"/>
          <w:sz w:val="22"/>
          <w:szCs w:val="22"/>
        </w:rPr>
        <w:lastRenderedPageBreak/>
        <w:t xml:space="preserve">RFAM </w:t>
      </w:r>
      <w:proofErr w:type="spellStart"/>
      <w:r w:rsidRPr="00C47E34">
        <w:rPr>
          <w:rFonts w:ascii="Arial" w:eastAsiaTheme="minorHAnsi" w:hAnsi="Arial" w:cs="Arial"/>
          <w:color w:val="000000"/>
          <w:sz w:val="22"/>
          <w:szCs w:val="22"/>
        </w:rPr>
        <w:t>PSSMs</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as</w:t>
      </w:r>
      <w:proofErr w:type="spellEnd"/>
      <w:r w:rsidRPr="00C47E34">
        <w:rPr>
          <w:rFonts w:ascii="Arial" w:eastAsiaTheme="minorHAnsi" w:hAnsi="Arial" w:cs="Arial"/>
          <w:color w:val="000000"/>
          <w:sz w:val="22"/>
          <w:szCs w:val="22"/>
        </w:rPr>
        <w:t xml:space="preserve"> family </w:t>
      </w:r>
      <w:proofErr w:type="spellStart"/>
      <w:r w:rsidRPr="00C47E34">
        <w:rPr>
          <w:rFonts w:ascii="Arial" w:eastAsiaTheme="minorHAnsi" w:hAnsi="Arial" w:cs="Arial"/>
          <w:color w:val="000000"/>
          <w:sz w:val="22"/>
          <w:szCs w:val="22"/>
        </w:rPr>
        <w:t>models</w:t>
      </w:r>
      <w:proofErr w:type="spellEnd"/>
    </w:p>
    <w:p w14:paraId="2A57FB2B"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RFAM classification ?? (poor performances, can be explained with structural trees)</w:t>
      </w:r>
    </w:p>
    <w:p w14:paraId="0C4B6482"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r w:rsidRPr="00C47E34">
        <w:rPr>
          <w:rFonts w:ascii="Arial" w:eastAsiaTheme="minorHAnsi" w:hAnsi="Arial" w:cs="Arial"/>
          <w:color w:val="000000"/>
          <w:sz w:val="22"/>
          <w:szCs w:val="22"/>
        </w:rPr>
        <w:t>Relative Information Gain (RIG)</w:t>
      </w:r>
    </w:p>
    <w:p w14:paraId="435B986E" w14:textId="77777777" w:rsidR="00C47E34" w:rsidRPr="00C47E34" w:rsidRDefault="00C47E34" w:rsidP="00416E1D">
      <w:pPr>
        <w:numPr>
          <w:ilvl w:val="0"/>
          <w:numId w:val="2"/>
        </w:numPr>
        <w:jc w:val="both"/>
        <w:textAlignment w:val="baseline"/>
        <w:rPr>
          <w:rFonts w:ascii="Arial" w:eastAsiaTheme="minorHAnsi" w:hAnsi="Arial" w:cs="Arial"/>
          <w:color w:val="000000"/>
          <w:sz w:val="22"/>
          <w:szCs w:val="22"/>
        </w:rPr>
      </w:pPr>
      <w:proofErr w:type="spellStart"/>
      <w:r w:rsidRPr="00C47E34">
        <w:rPr>
          <w:rFonts w:ascii="Arial" w:eastAsiaTheme="minorHAnsi" w:hAnsi="Arial" w:cs="Arial"/>
          <w:color w:val="000000"/>
          <w:sz w:val="22"/>
          <w:szCs w:val="22"/>
        </w:rPr>
        <w:t>Discussion</w:t>
      </w:r>
      <w:proofErr w:type="spellEnd"/>
    </w:p>
    <w:p w14:paraId="2BF39F8F" w14:textId="77777777" w:rsidR="00C47E34" w:rsidRPr="00C47E34" w:rsidRDefault="00C47E34" w:rsidP="00416E1D">
      <w:pPr>
        <w:numPr>
          <w:ilvl w:val="1"/>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Different substitution matrices for different usages</w:t>
      </w:r>
    </w:p>
    <w:p w14:paraId="3C3D047F" w14:textId="77777777" w:rsidR="00C47E34" w:rsidRPr="00C47E34" w:rsidRDefault="00C47E34" w:rsidP="00416E1D">
      <w:pPr>
        <w:numPr>
          <w:ilvl w:val="2"/>
          <w:numId w:val="2"/>
        </w:numPr>
        <w:jc w:val="both"/>
        <w:textAlignment w:val="baseline"/>
        <w:rPr>
          <w:rFonts w:ascii="Arial" w:eastAsiaTheme="minorHAnsi" w:hAnsi="Arial" w:cs="Arial"/>
          <w:color w:val="000000"/>
          <w:sz w:val="22"/>
          <w:szCs w:val="22"/>
        </w:rPr>
      </w:pPr>
      <w:proofErr w:type="spellStart"/>
      <w:r w:rsidRPr="00C47E34">
        <w:rPr>
          <w:rFonts w:ascii="Arial" w:eastAsiaTheme="minorHAnsi" w:hAnsi="Arial" w:cs="Arial"/>
          <w:color w:val="000000"/>
          <w:sz w:val="22"/>
          <w:szCs w:val="22"/>
        </w:rPr>
        <w:t>Pippone</w:t>
      </w:r>
      <w:proofErr w:type="spellEnd"/>
      <w:r w:rsidRPr="00C47E34">
        <w:rPr>
          <w:rFonts w:ascii="Arial" w:eastAsiaTheme="minorHAnsi" w:hAnsi="Arial" w:cs="Arial"/>
          <w:color w:val="000000"/>
          <w:sz w:val="22"/>
          <w:szCs w:val="22"/>
        </w:rPr>
        <w:t xml:space="preserve"> on the </w:t>
      </w:r>
      <w:proofErr w:type="spellStart"/>
      <w:r w:rsidRPr="00C47E34">
        <w:rPr>
          <w:rFonts w:ascii="Arial" w:eastAsiaTheme="minorHAnsi" w:hAnsi="Arial" w:cs="Arial"/>
          <w:color w:val="000000"/>
          <w:sz w:val="22"/>
          <w:szCs w:val="22"/>
        </w:rPr>
        <w:t>alphabet</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choice</w:t>
      </w:r>
      <w:proofErr w:type="spellEnd"/>
    </w:p>
    <w:p w14:paraId="0BE243EC" w14:textId="77777777" w:rsidR="00C47E34" w:rsidRPr="00C47E34" w:rsidRDefault="00C47E34" w:rsidP="00416E1D">
      <w:pPr>
        <w:numPr>
          <w:ilvl w:val="1"/>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They help extract information in a structural oriented way</w:t>
      </w:r>
    </w:p>
    <w:p w14:paraId="025468AA" w14:textId="77777777" w:rsidR="00C47E34" w:rsidRPr="00C47E34" w:rsidRDefault="00C47E34" w:rsidP="00416E1D">
      <w:pPr>
        <w:numPr>
          <w:ilvl w:val="2"/>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RIG as indication of structurally conserved sections</w:t>
      </w:r>
    </w:p>
    <w:p w14:paraId="7B3FF083" w14:textId="77777777" w:rsidR="00C47E34" w:rsidRPr="00C47E34" w:rsidRDefault="00C47E34" w:rsidP="00416E1D">
      <w:pPr>
        <w:numPr>
          <w:ilvl w:val="2"/>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Trees to let similar structures emerge across families (as orthogonal information to other groupings, such as clans)</w:t>
      </w:r>
    </w:p>
    <w:p w14:paraId="5EFAB89E" w14:textId="77777777" w:rsidR="00C47E34" w:rsidRPr="00C47E34" w:rsidRDefault="00C47E34" w:rsidP="00416E1D">
      <w:pPr>
        <w:numPr>
          <w:ilvl w:val="1"/>
          <w:numId w:val="2"/>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 xml:space="preserve">La </w:t>
      </w:r>
      <w:proofErr w:type="spellStart"/>
      <w:r w:rsidRPr="00C47E34">
        <w:rPr>
          <w:rFonts w:ascii="Arial" w:eastAsiaTheme="minorHAnsi" w:hAnsi="Arial" w:cs="Arial"/>
          <w:color w:val="000000"/>
          <w:sz w:val="22"/>
          <w:szCs w:val="22"/>
          <w:lang w:val="en-US"/>
        </w:rPr>
        <w:t>classificazione</w:t>
      </w:r>
      <w:proofErr w:type="spellEnd"/>
      <w:r w:rsidRPr="00C47E34">
        <w:rPr>
          <w:rFonts w:ascii="Arial" w:eastAsiaTheme="minorHAnsi" w:hAnsi="Arial" w:cs="Arial"/>
          <w:color w:val="000000"/>
          <w:sz w:val="22"/>
          <w:szCs w:val="22"/>
          <w:lang w:val="en-US"/>
        </w:rPr>
        <w:t xml:space="preserve"> sucks, but other works (such as </w:t>
      </w:r>
      <w:proofErr w:type="spellStart"/>
      <w:r w:rsidRPr="00C47E34">
        <w:rPr>
          <w:rFonts w:ascii="Arial" w:eastAsiaTheme="minorHAnsi" w:hAnsi="Arial" w:cs="Arial"/>
          <w:color w:val="000000"/>
          <w:sz w:val="22"/>
          <w:szCs w:val="22"/>
          <w:lang w:val="en-US"/>
        </w:rPr>
        <w:t>ProtVec</w:t>
      </w:r>
      <w:proofErr w:type="spellEnd"/>
      <w:r w:rsidRPr="00C47E34">
        <w:rPr>
          <w:rFonts w:ascii="Arial" w:eastAsiaTheme="minorHAnsi" w:hAnsi="Arial" w:cs="Arial"/>
          <w:color w:val="000000"/>
          <w:sz w:val="22"/>
          <w:szCs w:val="22"/>
          <w:lang w:val="en-US"/>
        </w:rPr>
        <w:t>) demonstrated that an efficient representation (such as NN embeddings) can be used in pair with simple methods (SVM) to reach astonishing classification results, thus we welcome to try and move in that direction.</w:t>
      </w:r>
    </w:p>
    <w:p w14:paraId="53896CE0" w14:textId="77777777" w:rsidR="00C47E34" w:rsidRPr="00C47E34" w:rsidRDefault="00C47E34" w:rsidP="00416E1D">
      <w:pPr>
        <w:jc w:val="both"/>
        <w:rPr>
          <w:rFonts w:ascii="Times New Roman" w:eastAsia="Times New Roman" w:hAnsi="Times New Roman" w:cs="Times New Roman"/>
          <w:sz w:val="24"/>
          <w:lang w:val="en-US"/>
        </w:rPr>
      </w:pPr>
    </w:p>
    <w:p w14:paraId="5A22A14B"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Substitution Matrices</w:t>
      </w:r>
    </w:p>
    <w:p w14:paraId="7D92A4DE"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With the </w:t>
      </w:r>
      <w:commentRangeStart w:id="5"/>
      <w:r w:rsidRPr="00C47E34">
        <w:rPr>
          <w:rFonts w:ascii="Arial" w:eastAsiaTheme="minorHAnsi" w:hAnsi="Arial" w:cs="Arial"/>
          <w:color w:val="000000"/>
          <w:sz w:val="22"/>
          <w:szCs w:val="22"/>
          <w:lang w:val="en-US"/>
        </w:rPr>
        <w:t>resulting framework it is possible to build a substitution matrix off of any redundancy level and encoding chosen</w:t>
      </w:r>
      <w:commentRangeEnd w:id="5"/>
      <w:r>
        <w:rPr>
          <w:rStyle w:val="Rimandocommento"/>
        </w:rPr>
        <w:commentReference w:id="5"/>
      </w:r>
      <w:r w:rsidRPr="00C47E34">
        <w:rPr>
          <w:rFonts w:ascii="Arial" w:eastAsiaTheme="minorHAnsi" w:hAnsi="Arial" w:cs="Arial"/>
          <w:color w:val="000000"/>
          <w:sz w:val="22"/>
          <w:szCs w:val="22"/>
          <w:lang w:val="en-US"/>
        </w:rPr>
        <w:t xml:space="preserve">. For this specific study, we have chosen to work with a rebuilt BEAR matrix (83x83), a qBEAR matrix (18x18) and a </w:t>
      </w:r>
      <w:proofErr w:type="spellStart"/>
      <w:r w:rsidRPr="00C47E34">
        <w:rPr>
          <w:rFonts w:ascii="Arial" w:eastAsiaTheme="minorHAnsi" w:hAnsi="Arial" w:cs="Arial"/>
          <w:color w:val="000000"/>
          <w:sz w:val="22"/>
          <w:szCs w:val="22"/>
          <w:lang w:val="en-US"/>
        </w:rPr>
        <w:t>zBEAR</w:t>
      </w:r>
      <w:proofErr w:type="spellEnd"/>
      <w:r w:rsidRPr="00C47E34">
        <w:rPr>
          <w:rFonts w:ascii="Arial" w:eastAsiaTheme="minorHAnsi" w:hAnsi="Arial" w:cs="Arial"/>
          <w:color w:val="000000"/>
          <w:sz w:val="22"/>
          <w:szCs w:val="22"/>
          <w:lang w:val="en-US"/>
        </w:rPr>
        <w:t xml:space="preserve"> matrix (8x8), each with two different levels of redundancy removal: 62% and 90%. In particular we expect to see a trade-off between immediacy of the encoding used and the amount of information we are able to retrieve with different models. Rich encodings like BEAR is expected to work better in fine-grained tasks, as is aligning two sequences (since it involves summation of many terms and differences can be defined by a single character we expect a complex encoding to be more functional). Simpler encodings like qBEAR and </w:t>
      </w:r>
      <w:proofErr w:type="spellStart"/>
      <w:r w:rsidRPr="00C47E34">
        <w:rPr>
          <w:rFonts w:ascii="Arial" w:eastAsiaTheme="minorHAnsi" w:hAnsi="Arial" w:cs="Arial"/>
          <w:color w:val="000000"/>
          <w:sz w:val="22"/>
          <w:szCs w:val="22"/>
          <w:lang w:val="en-US"/>
        </w:rPr>
        <w:t>zBEAR</w:t>
      </w:r>
      <w:proofErr w:type="spellEnd"/>
      <w:r w:rsidRPr="00C47E34">
        <w:rPr>
          <w:rFonts w:ascii="Arial" w:eastAsiaTheme="minorHAnsi" w:hAnsi="Arial" w:cs="Arial"/>
          <w:color w:val="000000"/>
          <w:sz w:val="22"/>
          <w:szCs w:val="22"/>
          <w:lang w:val="en-US"/>
        </w:rPr>
        <w:t xml:space="preserve"> instead should be useful to catch general properties of the data, like distribution dependent measures (e.g. Information Content and Structural neighboring) while at </w:t>
      </w:r>
      <w:r w:rsidRPr="00C47E34">
        <w:rPr>
          <w:rFonts w:ascii="Arial" w:eastAsiaTheme="minorHAnsi" w:hAnsi="Arial" w:cs="Arial"/>
          <w:color w:val="000000"/>
          <w:sz w:val="22"/>
          <w:szCs w:val="22"/>
          <w:lang w:val="en-US"/>
        </w:rPr>
        <w:t xml:space="preserve">the same being readable and easily </w:t>
      </w:r>
      <w:commentRangeStart w:id="6"/>
      <w:r w:rsidRPr="00C47E34">
        <w:rPr>
          <w:rFonts w:ascii="Arial" w:eastAsiaTheme="minorHAnsi" w:hAnsi="Arial" w:cs="Arial"/>
          <w:color w:val="000000"/>
          <w:sz w:val="22"/>
          <w:szCs w:val="22"/>
          <w:lang w:val="en-US"/>
        </w:rPr>
        <w:t>interpretable in a visual context</w:t>
      </w:r>
      <w:commentRangeEnd w:id="6"/>
      <w:r>
        <w:rPr>
          <w:rStyle w:val="Rimandocommento"/>
        </w:rPr>
        <w:commentReference w:id="6"/>
      </w:r>
      <w:r w:rsidRPr="00C47E34">
        <w:rPr>
          <w:rFonts w:ascii="Arial" w:eastAsiaTheme="minorHAnsi" w:hAnsi="Arial" w:cs="Arial"/>
          <w:color w:val="000000"/>
          <w:sz w:val="22"/>
          <w:szCs w:val="22"/>
          <w:lang w:val="en-US"/>
        </w:rPr>
        <w:t>.</w:t>
      </w:r>
    </w:p>
    <w:p w14:paraId="7DCBC4B1" w14:textId="77777777" w:rsidR="00C47E34" w:rsidRDefault="00C47E34" w:rsidP="00416E1D">
      <w:pPr>
        <w:jc w:val="both"/>
        <w:rPr>
          <w:ins w:id="7" w:author="Marco Pietrosanto" w:date="2018-07-26T16:17:00Z"/>
          <w:rFonts w:ascii="Times New Roman" w:eastAsia="Times New Roman" w:hAnsi="Times New Roman" w:cs="Times New Roman"/>
          <w:sz w:val="24"/>
          <w:lang w:val="en-US"/>
        </w:rPr>
      </w:pPr>
    </w:p>
    <w:p w14:paraId="5A4FBEAF" w14:textId="3050CB66" w:rsidR="00224595" w:rsidRPr="00C47E34" w:rsidRDefault="00224595" w:rsidP="00416E1D">
      <w:pPr>
        <w:jc w:val="both"/>
        <w:rPr>
          <w:rFonts w:ascii="Times New Roman" w:eastAsia="Times New Roman" w:hAnsi="Times New Roman" w:cs="Times New Roman"/>
          <w:sz w:val="24"/>
          <w:lang w:val="en-US"/>
        </w:rPr>
      </w:pPr>
      <w:ins w:id="8" w:author="Marco Pietrosanto" w:date="2018-07-26T16:19:00Z">
        <w:r>
          <w:rPr>
            <w:rFonts w:ascii="Times New Roman" w:eastAsia="Times New Roman" w:hAnsi="Times New Roman" w:cs="Times New Roman"/>
            <w:noProof/>
            <w:sz w:val="24"/>
            <w:rPrChange w:id="9" w:author="Unknown">
              <w:rPr>
                <w:noProof/>
              </w:rPr>
            </w:rPrChange>
          </w:rPr>
          <w:drawing>
            <wp:inline distT="0" distB="0" distL="0" distR="0" wp14:anchorId="75D0D60D" wp14:editId="5272AE75">
              <wp:extent cx="1361440" cy="1290537"/>
              <wp:effectExtent l="0" t="0" r="10160" b="5080"/>
              <wp:docPr id="4" name="Immagine 4" descr="../rna-division/beagleUser/plots/Zbear9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a-division/beagleUser/plots/Zbear90.pdf"/>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541" t="11904" r="2895" b="7938"/>
                      <a:stretch/>
                    </pic:blipFill>
                    <pic:spPr bwMode="auto">
                      <a:xfrm>
                        <a:off x="0" y="0"/>
                        <a:ext cx="1408667" cy="1335304"/>
                      </a:xfrm>
                      <a:prstGeom prst="rect">
                        <a:avLst/>
                      </a:prstGeom>
                      <a:noFill/>
                      <a:ln>
                        <a:noFill/>
                      </a:ln>
                      <a:extLst>
                        <a:ext uri="{53640926-AAD7-44D8-BBD7-CCE9431645EC}">
                          <a14:shadowObscured xmlns:a14="http://schemas.microsoft.com/office/drawing/2010/main"/>
                        </a:ext>
                      </a:extLst>
                    </pic:spPr>
                  </pic:pic>
                </a:graphicData>
              </a:graphic>
            </wp:inline>
          </w:drawing>
        </w:r>
      </w:ins>
      <w:ins w:id="10" w:author="Marco Pietrosanto" w:date="2018-07-26T16:17:00Z">
        <w:r>
          <w:rPr>
            <w:rFonts w:ascii="Times New Roman" w:eastAsia="Times New Roman" w:hAnsi="Times New Roman" w:cs="Times New Roman"/>
            <w:noProof/>
            <w:sz w:val="24"/>
            <w:rPrChange w:id="11" w:author="Unknown">
              <w:rPr>
                <w:noProof/>
              </w:rPr>
            </w:rPrChange>
          </w:rPr>
          <w:drawing>
            <wp:inline distT="0" distB="0" distL="0" distR="0" wp14:anchorId="522A84D7" wp14:editId="3AC3E1E7">
              <wp:extent cx="1529739" cy="1342417"/>
              <wp:effectExtent l="0" t="0" r="0" b="3810"/>
              <wp:docPr id="2" name="Immagine 2" descr="../rna-division/beagleUser/plots/qbear6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a-division/beagleUser/plots/qbear62.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491" t="12734" r="985" b="9583"/>
                      <a:stretch/>
                    </pic:blipFill>
                    <pic:spPr bwMode="auto">
                      <a:xfrm>
                        <a:off x="0" y="0"/>
                        <a:ext cx="1537051" cy="1348833"/>
                      </a:xfrm>
                      <a:prstGeom prst="rect">
                        <a:avLst/>
                      </a:prstGeom>
                      <a:noFill/>
                      <a:ln>
                        <a:noFill/>
                      </a:ln>
                      <a:extLst>
                        <a:ext uri="{53640926-AAD7-44D8-BBD7-CCE9431645EC}">
                          <a14:shadowObscured xmlns:a14="http://schemas.microsoft.com/office/drawing/2010/main"/>
                        </a:ext>
                      </a:extLst>
                    </pic:spPr>
                  </pic:pic>
                </a:graphicData>
              </a:graphic>
            </wp:inline>
          </w:drawing>
        </w:r>
      </w:ins>
      <w:ins w:id="12" w:author="Marco Pietrosanto" w:date="2018-07-26T16:18:00Z">
        <w:r>
          <w:rPr>
            <w:rFonts w:ascii="Times New Roman" w:eastAsia="Times New Roman" w:hAnsi="Times New Roman" w:cs="Times New Roman"/>
            <w:noProof/>
            <w:sz w:val="24"/>
            <w:rPrChange w:id="13" w:author="Unknown">
              <w:rPr>
                <w:noProof/>
              </w:rPr>
            </w:rPrChange>
          </w:rPr>
          <w:drawing>
            <wp:inline distT="0" distB="0" distL="0" distR="0" wp14:anchorId="79376F1D" wp14:editId="0B5B8BEF">
              <wp:extent cx="1417361" cy="1382144"/>
              <wp:effectExtent l="0" t="0" r="5080" b="0"/>
              <wp:docPr id="3" name="Immagine 3" descr="../rna-division/beagleUser/plots/bear9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a-division/beagleUser/plots/bear90.pd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435" t="11797" r="9755" b="12325"/>
                      <a:stretch/>
                    </pic:blipFill>
                    <pic:spPr bwMode="auto">
                      <a:xfrm>
                        <a:off x="0" y="0"/>
                        <a:ext cx="1435681" cy="1400009"/>
                      </a:xfrm>
                      <a:prstGeom prst="rect">
                        <a:avLst/>
                      </a:prstGeom>
                      <a:noFill/>
                      <a:ln>
                        <a:noFill/>
                      </a:ln>
                      <a:extLst>
                        <a:ext uri="{53640926-AAD7-44D8-BBD7-CCE9431645EC}">
                          <a14:shadowObscured xmlns:a14="http://schemas.microsoft.com/office/drawing/2010/main"/>
                        </a:ext>
                      </a:extLst>
                    </pic:spPr>
                  </pic:pic>
                </a:graphicData>
              </a:graphic>
            </wp:inline>
          </w:drawing>
        </w:r>
      </w:ins>
    </w:p>
    <w:p w14:paraId="46A93D44" w14:textId="77777777" w:rsidR="00C47E34" w:rsidRPr="00C47E34" w:rsidRDefault="00C47E34" w:rsidP="00416E1D">
      <w:pPr>
        <w:jc w:val="both"/>
        <w:rPr>
          <w:rFonts w:ascii="Times New Roman" w:eastAsia="Times New Roman" w:hAnsi="Times New Roman" w:cs="Times New Roman"/>
          <w:sz w:val="24"/>
        </w:rPr>
      </w:pPr>
    </w:p>
    <w:p w14:paraId="65A034F7"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Performance on pairwise alignments</w:t>
      </w:r>
    </w:p>
    <w:p w14:paraId="4E1CCAB6" w14:textId="54A7EDF1"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The performances of the newly created matrices are </w:t>
      </w:r>
      <w:ins w:id="14" w:author="Marco Pietrosanto" w:date="2018-07-26T16:21:00Z">
        <w:r w:rsidR="00224595">
          <w:rPr>
            <w:rFonts w:ascii="Arial" w:eastAsiaTheme="minorHAnsi" w:hAnsi="Arial" w:cs="Arial"/>
            <w:color w:val="000000"/>
            <w:sz w:val="22"/>
            <w:szCs w:val="22"/>
            <w:lang w:val="en-US"/>
          </w:rPr>
          <w:t>[</w:t>
        </w:r>
      </w:ins>
      <w:r w:rsidRPr="00C47E34">
        <w:rPr>
          <w:rFonts w:ascii="Arial" w:eastAsiaTheme="minorHAnsi" w:hAnsi="Arial" w:cs="Arial"/>
          <w:color w:val="000000"/>
          <w:sz w:val="22"/>
          <w:szCs w:val="22"/>
          <w:lang w:val="en-US"/>
        </w:rPr>
        <w:t>alike?] the previous results of the original Beagle work</w:t>
      </w:r>
      <w:r w:rsidR="00551B70">
        <w:rPr>
          <w:rFonts w:ascii="Arial" w:eastAsiaTheme="minorHAnsi" w:hAnsi="Arial" w:cs="Arial"/>
          <w:color w:val="000000"/>
          <w:sz w:val="22"/>
          <w:szCs w:val="22"/>
          <w:lang w:val="en-US"/>
        </w:rPr>
        <w:t xml:space="preserve"> </w:t>
      </w:r>
      <w:r w:rsidR="00551B70">
        <w:rPr>
          <w:rFonts w:ascii="Arial" w:eastAsiaTheme="minorHAnsi" w:hAnsi="Arial" w:cs="Arial"/>
          <w:color w:val="000000"/>
          <w:sz w:val="22"/>
          <w:szCs w:val="22"/>
          <w:lang w:val="en-US"/>
        </w:rPr>
        <w:fldChar w:fldCharType="begin" w:fldLock="1"/>
      </w:r>
      <w:r w:rsidR="00435F95">
        <w:rPr>
          <w:rFonts w:ascii="Arial" w:eastAsiaTheme="minorHAnsi" w:hAnsi="Arial" w:cs="Arial"/>
          <w:color w:val="000000"/>
          <w:sz w:val="22"/>
          <w:szCs w:val="22"/>
          <w:lang w:val="en-US"/>
        </w:rPr>
        <w:instrText>ADDIN CSL_CITATION {"citationItems":[{"id":"ITEM-1","itemData":{"DOI":"10.1093/nar/gku283","ISBN":"0039062023","ISSN":"13624962","PMID":"24753415","abstract":"Structural information is crucial in ribonucleic acid (RNA) analysis and functional annotation; nevertheless, how to include such structural data is still a debated problem. Dot-bracket notation is the most common and simple representation for RNA secondary structures but its simplicity leads also to ambiguity requiring further processing steps to dissolve. Here we present BEAR (Brand nEw Alphabet for RNA), a new context-aware structural encoding represented by a string of characters. Each character in BEAR encodes for a specific secondary structure element (loop, stem, bulge and internal loop) with specific length. Furthermore, exploiting this informative and yet simple encoding in multiple alignments of related RNAs, we captured how much structural variation is tolerated in RNA families and convert it into transition rates among secondary structure elements. This allowed us to compute a substitution matrix for secondary structure elements called MBR (Matrix of BEAR-encoded RNA secondary structures), of which we tested the ability in aligning RNA secondary structures. We propose BEAR and the MBR as powerful resources for the RNA secondary structure analysis, comparison and classification, motif finding and phylogeny.","author":[{"dropping-particle":"","family":"Mattei","given":"Eugenio","non-dropping-particle":"","parse-names":false,"suffix":""},{"dropping-particle":"","family":"Ausiello","given":"Gabriele","non-dropping-particle":"","parse-names":false,"suffix":""},{"dropping-particle":"","family":"Ferrè","given":"Fabrizio","non-dropping-particle":"","parse-names":false,"suffix":""},{"dropping-particle":"","family":"Helmer-Citterich","given":"Manuela","non-dropping-particle":"","parse-names":false,"suffix":""}],"container-title":"Nucleic Acids Research","id":"ITEM-1","issue":"10","issued":{"date-parts":[["2014"]]},"page":"6146-6157","title":"A novel approach to represent and compare RNA secondary structures","type":"article-journal","volume":"42"},"uris":["http://www.mendeley.com/documents/?uuid=4fa01129-5f34-4c4b-9720-626ccf98e653"]}],"mendeley":{"formattedCitation":"(2)","plainTextFormattedCitation":"(2)","previouslyFormattedCitation":"(2)"},"properties":{"noteIndex":0},"schema":"https://github.com/citation-style-language/schema/raw/master/csl-citation.json"}</w:instrText>
      </w:r>
      <w:r w:rsidR="00551B70">
        <w:rPr>
          <w:rFonts w:ascii="Arial" w:eastAsiaTheme="minorHAnsi" w:hAnsi="Arial" w:cs="Arial"/>
          <w:color w:val="000000"/>
          <w:sz w:val="22"/>
          <w:szCs w:val="22"/>
          <w:lang w:val="en-US"/>
        </w:rPr>
        <w:fldChar w:fldCharType="separate"/>
      </w:r>
      <w:r w:rsidR="00435F95" w:rsidRPr="00435F95">
        <w:rPr>
          <w:rFonts w:ascii="Arial" w:eastAsiaTheme="minorHAnsi" w:hAnsi="Arial" w:cs="Arial"/>
          <w:noProof/>
          <w:color w:val="000000"/>
          <w:sz w:val="22"/>
          <w:szCs w:val="22"/>
          <w:lang w:val="en-US"/>
        </w:rPr>
        <w:t>(2)</w:t>
      </w:r>
      <w:r w:rsidR="00551B70">
        <w:rPr>
          <w:rFonts w:ascii="Arial" w:eastAsiaTheme="minorHAnsi" w:hAnsi="Arial" w:cs="Arial"/>
          <w:color w:val="000000"/>
          <w:sz w:val="22"/>
          <w:szCs w:val="22"/>
          <w:lang w:val="en-US"/>
        </w:rPr>
        <w:fldChar w:fldCharType="end"/>
      </w:r>
      <w:r w:rsidRPr="00C47E34">
        <w:rPr>
          <w:rFonts w:ascii="Arial" w:eastAsiaTheme="minorHAnsi" w:hAnsi="Arial" w:cs="Arial"/>
          <w:color w:val="000000"/>
          <w:sz w:val="22"/>
          <w:szCs w:val="22"/>
          <w:lang w:val="en-US"/>
        </w:rPr>
        <w:t>, with the new version of the BEAR matrix having a slightly worse performance than the original in terms of sequence SPS, this is probably due to the amount of heterogeneous data used</w:t>
      </w:r>
      <w:r w:rsidRPr="00C47E34">
        <w:rPr>
          <w:rFonts w:ascii="Arial" w:eastAsiaTheme="minorHAnsi" w:hAnsi="Arial" w:cs="Arial"/>
          <w:color w:val="980000"/>
          <w:sz w:val="22"/>
          <w:szCs w:val="22"/>
          <w:lang w:val="en-US"/>
        </w:rPr>
        <w:t xml:space="preserve"> (XX families against the old .. 17?, probably enriching the structural information at the expense of the sequence).</w:t>
      </w:r>
      <w:r w:rsidRPr="00C47E34">
        <w:rPr>
          <w:rFonts w:ascii="Arial" w:eastAsiaTheme="minorHAnsi" w:hAnsi="Arial" w:cs="Arial"/>
          <w:color w:val="000000"/>
          <w:sz w:val="22"/>
          <w:szCs w:val="22"/>
          <w:lang w:val="en-US"/>
        </w:rPr>
        <w:t xml:space="preserve"> Yet we strongly believe that a </w:t>
      </w:r>
      <w:r w:rsidR="00551B70" w:rsidRPr="00C47E34">
        <w:rPr>
          <w:rFonts w:ascii="Arial" w:eastAsiaTheme="minorHAnsi" w:hAnsi="Arial" w:cs="Arial"/>
          <w:color w:val="000000"/>
          <w:sz w:val="22"/>
          <w:szCs w:val="22"/>
          <w:lang w:val="en-US"/>
        </w:rPr>
        <w:t>well-defined</w:t>
      </w:r>
      <w:r w:rsidRPr="00C47E34">
        <w:rPr>
          <w:rFonts w:ascii="Arial" w:eastAsiaTheme="minorHAnsi" w:hAnsi="Arial" w:cs="Arial"/>
          <w:color w:val="000000"/>
          <w:sz w:val="22"/>
          <w:szCs w:val="22"/>
          <w:lang w:val="en-US"/>
        </w:rPr>
        <w:t xml:space="preserve"> framework will bring benefits in the long run. The other matrices, as expected, have lower performances </w:t>
      </w:r>
      <w:r w:rsidR="003640A9" w:rsidRPr="00C47E34">
        <w:rPr>
          <w:rFonts w:ascii="Arial" w:eastAsiaTheme="minorHAnsi" w:hAnsi="Arial" w:cs="Arial"/>
          <w:color w:val="000000"/>
          <w:sz w:val="22"/>
          <w:szCs w:val="22"/>
          <w:lang w:val="en-US"/>
        </w:rPr>
        <w:t>for two of the four datasets tested</w:t>
      </w:r>
      <w:r w:rsidRPr="00C47E34">
        <w:rPr>
          <w:rFonts w:ascii="Arial" w:eastAsiaTheme="minorHAnsi" w:hAnsi="Arial" w:cs="Arial"/>
          <w:color w:val="000000"/>
          <w:sz w:val="22"/>
          <w:szCs w:val="22"/>
          <w:lang w:val="en-US"/>
        </w:rPr>
        <w:t xml:space="preserve"> with respect to the standard BEAR, but still they provide correct </w:t>
      </w:r>
      <w:commentRangeStart w:id="15"/>
      <w:r w:rsidRPr="00C47E34">
        <w:rPr>
          <w:rFonts w:ascii="Arial" w:eastAsiaTheme="minorHAnsi" w:hAnsi="Arial" w:cs="Arial"/>
          <w:color w:val="000000"/>
          <w:sz w:val="22"/>
          <w:szCs w:val="22"/>
          <w:lang w:val="en-US"/>
        </w:rPr>
        <w:t>alignments</w:t>
      </w:r>
      <w:commentRangeEnd w:id="15"/>
      <w:r>
        <w:rPr>
          <w:rStyle w:val="Rimandocommento"/>
        </w:rPr>
        <w:commentReference w:id="15"/>
      </w:r>
      <w:r w:rsidRPr="00C47E34">
        <w:rPr>
          <w:rFonts w:ascii="Arial" w:eastAsiaTheme="minorHAnsi" w:hAnsi="Arial" w:cs="Arial"/>
          <w:color w:val="000000"/>
          <w:sz w:val="22"/>
          <w:szCs w:val="22"/>
          <w:lang w:val="en-US"/>
        </w:rPr>
        <w:t>.</w:t>
      </w:r>
    </w:p>
    <w:p w14:paraId="41997FEF"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noProof/>
          <w:color w:val="000000"/>
          <w:sz w:val="22"/>
          <w:szCs w:val="22"/>
        </w:rPr>
        <w:lastRenderedPageBreak/>
        <w:drawing>
          <wp:inline distT="0" distB="0" distL="0" distR="0" wp14:anchorId="0A3A4EAC" wp14:editId="79E8DA5F">
            <wp:extent cx="5727700" cy="3822700"/>
            <wp:effectExtent l="0" t="0" r="12700" b="12700"/>
            <wp:docPr id="1" name="Immagine 1" descr="https://lh5.googleusercontent.com/X8kUJ2BHtl9X2_OiUX9CRyqwfVF7IxXTHY34CInrNPmWDU0yIO2ApyvxvxCjKGymzJBIUBlKjJcJW8A0dYYrXn74HuJPGiFo-zRgNmn9laCa7M3Ud0xPc-kaHA3Ap45tN3aKmN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8kUJ2BHtl9X2_OiUX9CRyqwfVF7IxXTHY34CInrNPmWDU0yIO2ApyvxvxCjKGymzJBIUBlKjJcJW8A0dYYrXn74HuJPGiFo-zRgNmn9laCa7M3Ud0xPc-kaHA3Ap45tN3aKmNB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14:paraId="38CDC92B" w14:textId="77777777" w:rsidR="00C47E34" w:rsidRPr="00C47E34" w:rsidRDefault="00C47E34" w:rsidP="00416E1D">
      <w:pPr>
        <w:jc w:val="both"/>
        <w:rPr>
          <w:rFonts w:ascii="Times New Roman" w:eastAsia="Times New Roman" w:hAnsi="Times New Roman" w:cs="Times New Roman"/>
          <w:sz w:val="24"/>
        </w:rPr>
      </w:pPr>
    </w:p>
    <w:p w14:paraId="49AB4C30"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b/>
          <w:bCs/>
          <w:i/>
          <w:iCs/>
          <w:color w:val="000000"/>
          <w:sz w:val="22"/>
          <w:szCs w:val="22"/>
          <w:lang w:val="en-US"/>
        </w:rPr>
        <w:t>Structural Trees</w:t>
      </w:r>
    </w:p>
    <w:p w14:paraId="4B96B7E9" w14:textId="77777777" w:rsidR="00C47E34" w:rsidRPr="00C47E34" w:rsidRDefault="00C47E34" w:rsidP="00416E1D">
      <w:pPr>
        <w:jc w:val="both"/>
        <w:rPr>
          <w:rFonts w:ascii="Times New Roman" w:eastAsiaTheme="minorHAnsi" w:hAnsi="Times New Roman" w:cs="Times New Roman"/>
          <w:sz w:val="24"/>
          <w:lang w:val="en-US"/>
        </w:rPr>
      </w:pPr>
      <w:r w:rsidRPr="00C47E34">
        <w:rPr>
          <w:rFonts w:ascii="Arial" w:eastAsiaTheme="minorHAnsi" w:hAnsi="Arial" w:cs="Arial"/>
          <w:color w:val="000000"/>
          <w:sz w:val="22"/>
          <w:szCs w:val="22"/>
          <w:lang w:val="en-US"/>
        </w:rPr>
        <w:t xml:space="preserve">Pairwise alignments however, can be efficiently used to create groupings with respect to features of interest. In particular, by aligning each RFAM family consensus sequence and structure with Beagle, we derive a triangular distance matrix, as described in the Methods section. The </w:t>
      </w:r>
      <w:proofErr w:type="spellStart"/>
      <w:r w:rsidRPr="00C47E34">
        <w:rPr>
          <w:rFonts w:ascii="Arial" w:eastAsiaTheme="minorHAnsi" w:hAnsi="Arial" w:cs="Arial"/>
          <w:color w:val="000000"/>
          <w:sz w:val="22"/>
          <w:szCs w:val="22"/>
          <w:lang w:val="en-US"/>
        </w:rPr>
        <w:t>hierachical</w:t>
      </w:r>
      <w:proofErr w:type="spellEnd"/>
      <w:r w:rsidRPr="00C47E34">
        <w:rPr>
          <w:rFonts w:ascii="Arial" w:eastAsiaTheme="minorHAnsi" w:hAnsi="Arial" w:cs="Arial"/>
          <w:color w:val="000000"/>
          <w:sz w:val="22"/>
          <w:szCs w:val="22"/>
          <w:lang w:val="en-US"/>
        </w:rPr>
        <w:t xml:space="preserve"> clustering reveals a new grouping of RNA families, independent from a purely functional one (i.e. the clans provided by RFAM, FIGURA DOVE I CLAN SONO SEPARATI). </w:t>
      </w:r>
    </w:p>
    <w:p w14:paraId="701A43C0"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color w:val="000000"/>
          <w:sz w:val="22"/>
          <w:szCs w:val="22"/>
          <w:lang w:val="en-US"/>
        </w:rPr>
        <w:t xml:space="preserve">By cutting the tree at a distance which is the nearest multiple of 5*10^-2 to the median of the distance matrix, we can see that the groups are extremely alike in terms of structure, bringing the field an unapproached point of view. </w:t>
      </w:r>
      <w:r w:rsidRPr="00C47E34">
        <w:rPr>
          <w:rFonts w:ascii="Arial" w:eastAsiaTheme="minorHAnsi" w:hAnsi="Arial" w:cs="Arial"/>
          <w:color w:val="000000"/>
          <w:sz w:val="22"/>
          <w:szCs w:val="22"/>
        </w:rPr>
        <w:t xml:space="preserve">For </w:t>
      </w:r>
      <w:proofErr w:type="spellStart"/>
      <w:r w:rsidRPr="00C47E34">
        <w:rPr>
          <w:rFonts w:ascii="Arial" w:eastAsiaTheme="minorHAnsi" w:hAnsi="Arial" w:cs="Arial"/>
          <w:color w:val="000000"/>
          <w:sz w:val="22"/>
          <w:szCs w:val="22"/>
        </w:rPr>
        <w:t>example</w:t>
      </w:r>
      <w:proofErr w:type="spellEnd"/>
      <w:r w:rsidRPr="00C47E34">
        <w:rPr>
          <w:rFonts w:ascii="Arial" w:eastAsiaTheme="minorHAnsi" w:hAnsi="Arial" w:cs="Arial"/>
          <w:color w:val="000000"/>
          <w:sz w:val="22"/>
          <w:szCs w:val="22"/>
        </w:rPr>
        <w:t xml:space="preserve"> ####ESEMPIO DI FAMIGLIE CHE NON T’ASPETTI MA CHE STANNO VICINE</w:t>
      </w:r>
    </w:p>
    <w:p w14:paraId="3AA62259"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color w:val="000000"/>
          <w:sz w:val="22"/>
          <w:szCs w:val="22"/>
        </w:rPr>
        <w:t>###IMMAGINI DI QUESTA COSA</w:t>
      </w:r>
    </w:p>
    <w:p w14:paraId="12808514" w14:textId="77777777" w:rsidR="00C47E34" w:rsidRPr="00C47E34" w:rsidRDefault="00C47E34" w:rsidP="00416E1D">
      <w:pPr>
        <w:spacing w:after="240"/>
        <w:jc w:val="both"/>
        <w:rPr>
          <w:rFonts w:ascii="Times New Roman" w:eastAsia="Times New Roman" w:hAnsi="Times New Roman" w:cs="Times New Roman"/>
          <w:sz w:val="24"/>
        </w:rPr>
      </w:pPr>
    </w:p>
    <w:p w14:paraId="677E1473" w14:textId="77777777" w:rsidR="00C47E34" w:rsidRPr="00C47E34" w:rsidRDefault="00C47E34" w:rsidP="00416E1D">
      <w:pPr>
        <w:jc w:val="both"/>
        <w:rPr>
          <w:rFonts w:ascii="Times New Roman" w:eastAsiaTheme="minorHAnsi" w:hAnsi="Times New Roman" w:cs="Times New Roman"/>
          <w:sz w:val="24"/>
        </w:rPr>
      </w:pPr>
      <w:r w:rsidRPr="00C47E34">
        <w:rPr>
          <w:rFonts w:ascii="Arial" w:eastAsiaTheme="minorHAnsi" w:hAnsi="Arial" w:cs="Arial"/>
          <w:b/>
          <w:bCs/>
          <w:i/>
          <w:iCs/>
          <w:color w:val="000000"/>
          <w:sz w:val="22"/>
          <w:szCs w:val="22"/>
        </w:rPr>
        <w:t xml:space="preserve">RFAM </w:t>
      </w:r>
      <w:proofErr w:type="spellStart"/>
      <w:r w:rsidRPr="00C47E34">
        <w:rPr>
          <w:rFonts w:ascii="Arial" w:eastAsiaTheme="minorHAnsi" w:hAnsi="Arial" w:cs="Arial"/>
          <w:b/>
          <w:bCs/>
          <w:i/>
          <w:iCs/>
          <w:color w:val="000000"/>
          <w:sz w:val="22"/>
          <w:szCs w:val="22"/>
        </w:rPr>
        <w:t>PSSMs</w:t>
      </w:r>
      <w:proofErr w:type="spellEnd"/>
      <w:r w:rsidRPr="00C47E34">
        <w:rPr>
          <w:rFonts w:ascii="Arial" w:eastAsiaTheme="minorHAnsi" w:hAnsi="Arial" w:cs="Arial"/>
          <w:b/>
          <w:bCs/>
          <w:i/>
          <w:iCs/>
          <w:color w:val="000000"/>
          <w:sz w:val="22"/>
          <w:szCs w:val="22"/>
        </w:rPr>
        <w:t xml:space="preserve"> </w:t>
      </w:r>
      <w:proofErr w:type="spellStart"/>
      <w:r w:rsidRPr="00C47E34">
        <w:rPr>
          <w:rFonts w:ascii="Arial" w:eastAsiaTheme="minorHAnsi" w:hAnsi="Arial" w:cs="Arial"/>
          <w:b/>
          <w:bCs/>
          <w:i/>
          <w:iCs/>
          <w:color w:val="000000"/>
          <w:sz w:val="22"/>
          <w:szCs w:val="22"/>
        </w:rPr>
        <w:t>as</w:t>
      </w:r>
      <w:proofErr w:type="spellEnd"/>
      <w:r w:rsidRPr="00C47E34">
        <w:rPr>
          <w:rFonts w:ascii="Arial" w:eastAsiaTheme="minorHAnsi" w:hAnsi="Arial" w:cs="Arial"/>
          <w:b/>
          <w:bCs/>
          <w:i/>
          <w:iCs/>
          <w:color w:val="000000"/>
          <w:sz w:val="22"/>
          <w:szCs w:val="22"/>
        </w:rPr>
        <w:t xml:space="preserve"> family </w:t>
      </w:r>
      <w:proofErr w:type="spellStart"/>
      <w:r w:rsidRPr="00C47E34">
        <w:rPr>
          <w:rFonts w:ascii="Arial" w:eastAsiaTheme="minorHAnsi" w:hAnsi="Arial" w:cs="Arial"/>
          <w:b/>
          <w:bCs/>
          <w:i/>
          <w:iCs/>
          <w:color w:val="000000"/>
          <w:sz w:val="22"/>
          <w:szCs w:val="22"/>
        </w:rPr>
        <w:t>models</w:t>
      </w:r>
      <w:proofErr w:type="spellEnd"/>
    </w:p>
    <w:p w14:paraId="6AE364DA" w14:textId="77777777" w:rsidR="00C47E34" w:rsidRPr="00C47E34" w:rsidRDefault="00C47E34" w:rsidP="00416E1D">
      <w:pPr>
        <w:jc w:val="both"/>
        <w:rPr>
          <w:rFonts w:ascii="Times New Roman" w:eastAsia="Times New Roman" w:hAnsi="Times New Roman" w:cs="Times New Roman"/>
          <w:sz w:val="24"/>
        </w:rPr>
      </w:pPr>
    </w:p>
    <w:p w14:paraId="30A100AC" w14:textId="77777777" w:rsidR="00C47E34" w:rsidRPr="00C47E34" w:rsidRDefault="00C47E34" w:rsidP="00416E1D">
      <w:pPr>
        <w:jc w:val="both"/>
        <w:rPr>
          <w:rFonts w:ascii="Times New Roman" w:eastAsiaTheme="minorHAnsi" w:hAnsi="Times New Roman" w:cs="Times New Roman"/>
          <w:sz w:val="24"/>
          <w:lang w:val="en-US"/>
        </w:rPr>
      </w:pPr>
      <w:commentRangeStart w:id="16"/>
      <w:r w:rsidRPr="00C47E34">
        <w:rPr>
          <w:rFonts w:ascii="Arial" w:eastAsiaTheme="minorHAnsi" w:hAnsi="Arial" w:cs="Arial"/>
          <w:b/>
          <w:bCs/>
          <w:i/>
          <w:iCs/>
          <w:color w:val="000000"/>
          <w:sz w:val="22"/>
          <w:szCs w:val="22"/>
          <w:lang w:val="en-US"/>
        </w:rPr>
        <w:t>RFAM classification ?? (poor performances, can be explained with structural trees)</w:t>
      </w:r>
      <w:commentRangeEnd w:id="16"/>
      <w:r>
        <w:rPr>
          <w:rStyle w:val="Rimandocommento"/>
        </w:rPr>
        <w:commentReference w:id="16"/>
      </w:r>
    </w:p>
    <w:p w14:paraId="2BA39B88" w14:textId="77777777" w:rsidR="00C47E34" w:rsidRPr="00C47E34" w:rsidRDefault="00C47E34" w:rsidP="00416E1D">
      <w:pPr>
        <w:jc w:val="both"/>
        <w:rPr>
          <w:rFonts w:ascii="Times New Roman" w:eastAsia="Times New Roman" w:hAnsi="Times New Roman" w:cs="Times New Roman"/>
          <w:sz w:val="24"/>
          <w:lang w:val="en-US"/>
        </w:rPr>
      </w:pPr>
    </w:p>
    <w:p w14:paraId="3E926A1A" w14:textId="77777777" w:rsidR="00C47E34" w:rsidRDefault="00C47E34" w:rsidP="00416E1D">
      <w:pPr>
        <w:jc w:val="both"/>
        <w:rPr>
          <w:rFonts w:ascii="Arial" w:eastAsiaTheme="minorHAnsi" w:hAnsi="Arial" w:cs="Arial"/>
          <w:b/>
          <w:bCs/>
          <w:i/>
          <w:iCs/>
          <w:color w:val="000000"/>
          <w:sz w:val="22"/>
          <w:szCs w:val="22"/>
        </w:rPr>
      </w:pPr>
      <w:r w:rsidRPr="00C47E34">
        <w:rPr>
          <w:rFonts w:ascii="Arial" w:eastAsiaTheme="minorHAnsi" w:hAnsi="Arial" w:cs="Arial"/>
          <w:b/>
          <w:bCs/>
          <w:i/>
          <w:iCs/>
          <w:color w:val="000000"/>
          <w:sz w:val="22"/>
          <w:szCs w:val="22"/>
        </w:rPr>
        <w:t>Relative Information Gain (RIG)</w:t>
      </w:r>
    </w:p>
    <w:p w14:paraId="134D7364" w14:textId="77777777" w:rsidR="00435F95" w:rsidRPr="00435F95" w:rsidRDefault="00435F95" w:rsidP="00416E1D">
      <w:pPr>
        <w:jc w:val="both"/>
        <w:rPr>
          <w:rFonts w:ascii="Arial" w:eastAsia="Times New Roman" w:hAnsi="Arial" w:cs="Arial"/>
          <w:color w:val="FF0000"/>
          <w:sz w:val="22"/>
          <w:szCs w:val="22"/>
          <w:lang w:val="en-US"/>
        </w:rPr>
      </w:pPr>
      <w:r w:rsidRPr="00435F95">
        <w:rPr>
          <w:rFonts w:ascii="Arial" w:eastAsia="Times New Roman" w:hAnsi="Arial" w:cs="Arial"/>
          <w:color w:val="FF0000"/>
          <w:sz w:val="22"/>
          <w:szCs w:val="22"/>
          <w:lang w:val="en-US"/>
        </w:rPr>
        <w:t>An alternative structural conservation index is proposed, which is based on structural similarities of secondary structure elements and can shed light on strongly conserved structural motifs in multiple alignments of functionally related RNAs.</w:t>
      </w:r>
    </w:p>
    <w:p w14:paraId="34C56200" w14:textId="77777777" w:rsidR="00435F95" w:rsidRPr="00435F95" w:rsidRDefault="00435F95" w:rsidP="00416E1D">
      <w:pPr>
        <w:jc w:val="both"/>
        <w:rPr>
          <w:rFonts w:ascii="Times New Roman" w:eastAsiaTheme="minorHAnsi" w:hAnsi="Times New Roman" w:cs="Times New Roman"/>
          <w:sz w:val="24"/>
          <w:lang w:val="en-US"/>
        </w:rPr>
      </w:pPr>
    </w:p>
    <w:p w14:paraId="31909E2B" w14:textId="77777777" w:rsidR="00C522B6" w:rsidRDefault="00C522B6" w:rsidP="00416E1D">
      <w:pPr>
        <w:keepNext/>
        <w:jc w:val="both"/>
      </w:pPr>
      <w:r>
        <w:rPr>
          <w:noProof/>
        </w:rPr>
        <w:drawing>
          <wp:inline distT="0" distB="0" distL="0" distR="0" wp14:anchorId="05AB5C78" wp14:editId="1A071933">
            <wp:extent cx="2989188" cy="2054039"/>
            <wp:effectExtent l="0" t="0" r="8255" b="3810"/>
            <wp:docPr id="7" name="Immagine 7" descr="../pssm_proj/results/RIG/qbear_90/qbear_90_RF02021_delogi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sm_proj/results/RIG/qbear_90/qbear_90_RF02021_delogit2.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3952" cy="2057313"/>
                    </a:xfrm>
                    <a:prstGeom prst="rect">
                      <a:avLst/>
                    </a:prstGeom>
                    <a:noFill/>
                    <a:ln>
                      <a:noFill/>
                    </a:ln>
                  </pic:spPr>
                </pic:pic>
              </a:graphicData>
            </a:graphic>
          </wp:inline>
        </w:drawing>
      </w:r>
    </w:p>
    <w:p w14:paraId="1410B403" w14:textId="40E059A8" w:rsidR="00C522B6" w:rsidRDefault="00C522B6" w:rsidP="00416E1D">
      <w:pPr>
        <w:pStyle w:val="Didascalia"/>
        <w:jc w:val="both"/>
      </w:pPr>
      <w:r>
        <w:t xml:space="preserve">Figure </w:t>
      </w:r>
      <w:r w:rsidR="005834D0">
        <w:rPr>
          <w:noProof/>
        </w:rPr>
        <w:fldChar w:fldCharType="begin"/>
      </w:r>
      <w:r w:rsidR="005834D0">
        <w:rPr>
          <w:noProof/>
        </w:rPr>
        <w:instrText xml:space="preserve"> SEQ Figure \* ARABIC </w:instrText>
      </w:r>
      <w:r w:rsidR="005834D0">
        <w:rPr>
          <w:noProof/>
        </w:rPr>
        <w:fldChar w:fldCharType="separate"/>
      </w:r>
      <w:r>
        <w:rPr>
          <w:noProof/>
        </w:rPr>
        <w:t>1</w:t>
      </w:r>
      <w:r w:rsidR="005834D0">
        <w:rPr>
          <w:noProof/>
        </w:rPr>
        <w:fldChar w:fldCharType="end"/>
      </w:r>
      <w:r>
        <w:t>. qBEAR90 RIG of RF02021</w:t>
      </w:r>
    </w:p>
    <w:p w14:paraId="68E4E65B" w14:textId="3AD8FDE2" w:rsidR="003640A9" w:rsidRDefault="00B56725" w:rsidP="00416E1D">
      <w:pPr>
        <w:keepNext/>
        <w:jc w:val="both"/>
      </w:pPr>
      <w:r>
        <w:rPr>
          <w:rFonts w:ascii="Times New Roman" w:eastAsia="Times New Roman" w:hAnsi="Times New Roman" w:cs="Times New Roman"/>
          <w:noProof/>
          <w:sz w:val="24"/>
        </w:rPr>
        <w:drawing>
          <wp:inline distT="0" distB="0" distL="0" distR="0" wp14:anchorId="749822E3" wp14:editId="1493DF94">
            <wp:extent cx="3305678" cy="2271517"/>
            <wp:effectExtent l="0" t="0" r="0" b="0"/>
            <wp:docPr id="5" name="Immagine 5" descr="../pssm_proj/results/RIG/qbear_90/qbear_90_RF02264_delogi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sm_proj/results/RIG/qbear_90/qbear_90_RF02264_delogit2.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3582" cy="2276948"/>
                    </a:xfrm>
                    <a:prstGeom prst="rect">
                      <a:avLst/>
                    </a:prstGeom>
                    <a:noFill/>
                    <a:ln>
                      <a:noFill/>
                    </a:ln>
                  </pic:spPr>
                </pic:pic>
              </a:graphicData>
            </a:graphic>
          </wp:inline>
        </w:drawing>
      </w:r>
    </w:p>
    <w:p w14:paraId="30661E9B" w14:textId="3B2685CA" w:rsidR="003640A9" w:rsidRPr="003640A9" w:rsidRDefault="003640A9" w:rsidP="00416E1D">
      <w:pPr>
        <w:pStyle w:val="Didascalia"/>
        <w:jc w:val="both"/>
        <w:rPr>
          <w:lang w:val="en-US"/>
        </w:rPr>
      </w:pPr>
      <w:r w:rsidRPr="003640A9">
        <w:rPr>
          <w:lang w:val="en-US"/>
        </w:rPr>
        <w:t xml:space="preserve">Figure </w:t>
      </w:r>
      <w:r>
        <w:fldChar w:fldCharType="begin"/>
      </w:r>
      <w:r w:rsidRPr="003640A9">
        <w:rPr>
          <w:lang w:val="en-US"/>
        </w:rPr>
        <w:instrText xml:space="preserve"> SEQ Figure \* ARABIC </w:instrText>
      </w:r>
      <w:r>
        <w:fldChar w:fldCharType="separate"/>
      </w:r>
      <w:r w:rsidR="00C522B6">
        <w:rPr>
          <w:noProof/>
          <w:lang w:val="en-US"/>
        </w:rPr>
        <w:t>2</w:t>
      </w:r>
      <w:r>
        <w:fldChar w:fldCharType="end"/>
      </w:r>
      <w:r w:rsidRPr="003640A9">
        <w:rPr>
          <w:lang w:val="en-US"/>
        </w:rPr>
        <w:t>. qBEAR90 RIG of RF02264 … interpretation</w:t>
      </w:r>
    </w:p>
    <w:p w14:paraId="1BE2D11B" w14:textId="77777777" w:rsidR="003640A9" w:rsidRDefault="00B56725" w:rsidP="00416E1D">
      <w:pPr>
        <w:keepNext/>
        <w:jc w:val="both"/>
      </w:pPr>
      <w:r>
        <w:rPr>
          <w:rFonts w:ascii="Times New Roman" w:eastAsia="Times New Roman" w:hAnsi="Times New Roman" w:cs="Times New Roman"/>
          <w:noProof/>
          <w:sz w:val="24"/>
        </w:rPr>
        <w:drawing>
          <wp:inline distT="0" distB="0" distL="0" distR="0" wp14:anchorId="58EAAFEF" wp14:editId="55B55FF9">
            <wp:extent cx="3329271" cy="2287729"/>
            <wp:effectExtent l="0" t="0" r="0" b="0"/>
            <wp:docPr id="6" name="Immagine 6" descr="../pssm_proj/results/RIG/qbear_90/qbear_90_RF02230_delogi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sm_proj/results/RIG/qbear_90/qbear_90_RF02230_delogit2.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9237" cy="2294577"/>
                    </a:xfrm>
                    <a:prstGeom prst="rect">
                      <a:avLst/>
                    </a:prstGeom>
                    <a:noFill/>
                    <a:ln>
                      <a:noFill/>
                    </a:ln>
                  </pic:spPr>
                </pic:pic>
              </a:graphicData>
            </a:graphic>
          </wp:inline>
        </w:drawing>
      </w:r>
    </w:p>
    <w:p w14:paraId="11FD3C0B" w14:textId="73E6515A" w:rsidR="00C47E34" w:rsidRPr="00C47E34" w:rsidRDefault="003640A9" w:rsidP="00416E1D">
      <w:pPr>
        <w:pStyle w:val="Didascalia"/>
        <w:jc w:val="both"/>
        <w:rPr>
          <w:rFonts w:ascii="Times New Roman" w:eastAsia="Times New Roman" w:hAnsi="Times New Roman" w:cs="Times New Roman"/>
          <w:sz w:val="24"/>
        </w:rPr>
      </w:pPr>
      <w:r>
        <w:t xml:space="preserve">Figure </w:t>
      </w:r>
      <w:r w:rsidR="005834D0">
        <w:rPr>
          <w:noProof/>
        </w:rPr>
        <w:fldChar w:fldCharType="begin"/>
      </w:r>
      <w:r w:rsidR="005834D0">
        <w:rPr>
          <w:noProof/>
        </w:rPr>
        <w:instrText xml:space="preserve"> SEQ Figure \* ARABIC </w:instrText>
      </w:r>
      <w:r w:rsidR="005834D0">
        <w:rPr>
          <w:noProof/>
        </w:rPr>
        <w:fldChar w:fldCharType="separate"/>
      </w:r>
      <w:r w:rsidR="00C522B6">
        <w:rPr>
          <w:noProof/>
        </w:rPr>
        <w:t>3</w:t>
      </w:r>
      <w:r w:rsidR="005834D0">
        <w:rPr>
          <w:noProof/>
        </w:rPr>
        <w:fldChar w:fldCharType="end"/>
      </w:r>
      <w:r>
        <w:t xml:space="preserve">. qBEAR90 RIG of RF02230 … </w:t>
      </w:r>
      <w:proofErr w:type="spellStart"/>
      <w:r>
        <w:t>interpretation</w:t>
      </w:r>
      <w:proofErr w:type="spellEnd"/>
      <w:r>
        <w:t xml:space="preserve"> palazzi (magari ci mettiamo accanto la struttura </w:t>
      </w:r>
      <w:proofErr w:type="spellStart"/>
      <w:r>
        <w:t>cons</w:t>
      </w:r>
      <w:proofErr w:type="spellEnd"/>
      <w:r>
        <w:t>?)</w:t>
      </w:r>
    </w:p>
    <w:p w14:paraId="3AF5283F" w14:textId="77777777" w:rsidR="00C47E34" w:rsidRPr="00C47E34" w:rsidRDefault="00C47E34" w:rsidP="00416E1D">
      <w:pPr>
        <w:jc w:val="both"/>
        <w:rPr>
          <w:rFonts w:ascii="Times New Roman" w:eastAsiaTheme="minorHAnsi" w:hAnsi="Times New Roman" w:cs="Times New Roman"/>
          <w:sz w:val="24"/>
        </w:rPr>
      </w:pPr>
      <w:proofErr w:type="spellStart"/>
      <w:r w:rsidRPr="00C47E34">
        <w:rPr>
          <w:rFonts w:ascii="Arial" w:eastAsiaTheme="minorHAnsi" w:hAnsi="Arial" w:cs="Arial"/>
          <w:b/>
          <w:bCs/>
          <w:i/>
          <w:iCs/>
          <w:color w:val="000000"/>
          <w:sz w:val="22"/>
          <w:szCs w:val="22"/>
        </w:rPr>
        <w:t>Discussion</w:t>
      </w:r>
      <w:proofErr w:type="spellEnd"/>
    </w:p>
    <w:p w14:paraId="6A15BFD7" w14:textId="77777777" w:rsidR="00C47E34" w:rsidRPr="00C47E34" w:rsidRDefault="00C47E34" w:rsidP="00416E1D">
      <w:pPr>
        <w:numPr>
          <w:ilvl w:val="1"/>
          <w:numId w:val="3"/>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lastRenderedPageBreak/>
        <w:t>Different substitution matrices for different usages</w:t>
      </w:r>
    </w:p>
    <w:p w14:paraId="5F6D9BD5" w14:textId="77777777" w:rsidR="00C47E34" w:rsidRPr="00C47E34" w:rsidRDefault="00C47E34" w:rsidP="00416E1D">
      <w:pPr>
        <w:numPr>
          <w:ilvl w:val="2"/>
          <w:numId w:val="3"/>
        </w:numPr>
        <w:jc w:val="both"/>
        <w:textAlignment w:val="baseline"/>
        <w:rPr>
          <w:rFonts w:ascii="Arial" w:eastAsiaTheme="minorHAnsi" w:hAnsi="Arial" w:cs="Arial"/>
          <w:color w:val="000000"/>
          <w:sz w:val="22"/>
          <w:szCs w:val="22"/>
        </w:rPr>
      </w:pPr>
      <w:proofErr w:type="spellStart"/>
      <w:r w:rsidRPr="00C47E34">
        <w:rPr>
          <w:rFonts w:ascii="Arial" w:eastAsiaTheme="minorHAnsi" w:hAnsi="Arial" w:cs="Arial"/>
          <w:color w:val="000000"/>
          <w:sz w:val="22"/>
          <w:szCs w:val="22"/>
        </w:rPr>
        <w:t>Pippone</w:t>
      </w:r>
      <w:proofErr w:type="spellEnd"/>
      <w:r w:rsidRPr="00C47E34">
        <w:rPr>
          <w:rFonts w:ascii="Arial" w:eastAsiaTheme="minorHAnsi" w:hAnsi="Arial" w:cs="Arial"/>
          <w:color w:val="000000"/>
          <w:sz w:val="22"/>
          <w:szCs w:val="22"/>
        </w:rPr>
        <w:t xml:space="preserve"> on the </w:t>
      </w:r>
      <w:proofErr w:type="spellStart"/>
      <w:r w:rsidRPr="00C47E34">
        <w:rPr>
          <w:rFonts w:ascii="Arial" w:eastAsiaTheme="minorHAnsi" w:hAnsi="Arial" w:cs="Arial"/>
          <w:color w:val="000000"/>
          <w:sz w:val="22"/>
          <w:szCs w:val="22"/>
        </w:rPr>
        <w:t>alphabet</w:t>
      </w:r>
      <w:proofErr w:type="spellEnd"/>
      <w:r w:rsidRPr="00C47E34">
        <w:rPr>
          <w:rFonts w:ascii="Arial" w:eastAsiaTheme="minorHAnsi" w:hAnsi="Arial" w:cs="Arial"/>
          <w:color w:val="000000"/>
          <w:sz w:val="22"/>
          <w:szCs w:val="22"/>
        </w:rPr>
        <w:t xml:space="preserve"> </w:t>
      </w:r>
      <w:proofErr w:type="spellStart"/>
      <w:r w:rsidRPr="00C47E34">
        <w:rPr>
          <w:rFonts w:ascii="Arial" w:eastAsiaTheme="minorHAnsi" w:hAnsi="Arial" w:cs="Arial"/>
          <w:color w:val="000000"/>
          <w:sz w:val="22"/>
          <w:szCs w:val="22"/>
        </w:rPr>
        <w:t>choice</w:t>
      </w:r>
      <w:proofErr w:type="spellEnd"/>
    </w:p>
    <w:p w14:paraId="0B001678" w14:textId="77777777" w:rsidR="00C47E34" w:rsidRPr="00C47E34" w:rsidRDefault="00C47E34" w:rsidP="00416E1D">
      <w:pPr>
        <w:numPr>
          <w:ilvl w:val="1"/>
          <w:numId w:val="3"/>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They help extract information in a structural oriented way</w:t>
      </w:r>
    </w:p>
    <w:p w14:paraId="1D6AB623" w14:textId="77777777" w:rsidR="00C47E34" w:rsidRPr="00C47E34" w:rsidRDefault="00C47E34" w:rsidP="00416E1D">
      <w:pPr>
        <w:numPr>
          <w:ilvl w:val="2"/>
          <w:numId w:val="3"/>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RIG as indication of structurally conserved sections</w:t>
      </w:r>
    </w:p>
    <w:p w14:paraId="21DA2D91" w14:textId="77777777" w:rsidR="00C47E34" w:rsidRPr="00C47E34" w:rsidRDefault="00C47E34" w:rsidP="00416E1D">
      <w:pPr>
        <w:numPr>
          <w:ilvl w:val="2"/>
          <w:numId w:val="3"/>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Trees to let similar structures emerge across families (as orthogonal information to other groupings, such as clans)</w:t>
      </w:r>
    </w:p>
    <w:p w14:paraId="4A12C6C7" w14:textId="77777777" w:rsidR="00C47E34" w:rsidRPr="00C47E34" w:rsidRDefault="00C47E34" w:rsidP="00416E1D">
      <w:pPr>
        <w:numPr>
          <w:ilvl w:val="1"/>
          <w:numId w:val="3"/>
        </w:numPr>
        <w:jc w:val="both"/>
        <w:textAlignment w:val="baseline"/>
        <w:rPr>
          <w:rFonts w:ascii="Arial" w:eastAsiaTheme="minorHAnsi" w:hAnsi="Arial" w:cs="Arial"/>
          <w:color w:val="000000"/>
          <w:sz w:val="22"/>
          <w:szCs w:val="22"/>
          <w:lang w:val="en-US"/>
        </w:rPr>
      </w:pPr>
      <w:r w:rsidRPr="00C47E34">
        <w:rPr>
          <w:rFonts w:ascii="Arial" w:eastAsiaTheme="minorHAnsi" w:hAnsi="Arial" w:cs="Arial"/>
          <w:color w:val="000000"/>
          <w:sz w:val="22"/>
          <w:szCs w:val="22"/>
          <w:lang w:val="en-US"/>
        </w:rPr>
        <w:t xml:space="preserve">La </w:t>
      </w:r>
      <w:proofErr w:type="spellStart"/>
      <w:r w:rsidRPr="00C47E34">
        <w:rPr>
          <w:rFonts w:ascii="Arial" w:eastAsiaTheme="minorHAnsi" w:hAnsi="Arial" w:cs="Arial"/>
          <w:color w:val="000000"/>
          <w:sz w:val="22"/>
          <w:szCs w:val="22"/>
          <w:lang w:val="en-US"/>
        </w:rPr>
        <w:t>classificazione</w:t>
      </w:r>
      <w:proofErr w:type="spellEnd"/>
      <w:r w:rsidRPr="00C47E34">
        <w:rPr>
          <w:rFonts w:ascii="Arial" w:eastAsiaTheme="minorHAnsi" w:hAnsi="Arial" w:cs="Arial"/>
          <w:color w:val="000000"/>
          <w:sz w:val="22"/>
          <w:szCs w:val="22"/>
          <w:lang w:val="en-US"/>
        </w:rPr>
        <w:t xml:space="preserve"> sucks, but other works (such as </w:t>
      </w:r>
      <w:proofErr w:type="spellStart"/>
      <w:r w:rsidRPr="00C47E34">
        <w:rPr>
          <w:rFonts w:ascii="Arial" w:eastAsiaTheme="minorHAnsi" w:hAnsi="Arial" w:cs="Arial"/>
          <w:color w:val="000000"/>
          <w:sz w:val="22"/>
          <w:szCs w:val="22"/>
          <w:lang w:val="en-US"/>
        </w:rPr>
        <w:t>ProtVec</w:t>
      </w:r>
      <w:proofErr w:type="spellEnd"/>
      <w:r w:rsidRPr="00C47E34">
        <w:rPr>
          <w:rFonts w:ascii="Arial" w:eastAsiaTheme="minorHAnsi" w:hAnsi="Arial" w:cs="Arial"/>
          <w:color w:val="000000"/>
          <w:sz w:val="22"/>
          <w:szCs w:val="22"/>
          <w:lang w:val="en-US"/>
        </w:rPr>
        <w:t>) demonstrated that an efficient representation (such as NN embeddings) can be used in pair with simple methods (SVM) to reach astonishing classification results, thus we welcome to try and move in that direction.</w:t>
      </w:r>
    </w:p>
    <w:p w14:paraId="4D60957C" w14:textId="77777777" w:rsidR="00C47E34" w:rsidRPr="00C47E34" w:rsidRDefault="00C47E34" w:rsidP="00416E1D">
      <w:pPr>
        <w:jc w:val="both"/>
        <w:rPr>
          <w:rFonts w:ascii="Times New Roman" w:eastAsia="Times New Roman" w:hAnsi="Times New Roman" w:cs="Times New Roman"/>
          <w:sz w:val="24"/>
          <w:lang w:val="en-US"/>
        </w:rPr>
      </w:pPr>
    </w:p>
    <w:p w14:paraId="0D53A40C" w14:textId="77777777" w:rsidR="00C47E34" w:rsidRPr="005E46C4" w:rsidRDefault="00C47E34" w:rsidP="00416E1D">
      <w:pPr>
        <w:jc w:val="both"/>
        <w:rPr>
          <w:rFonts w:ascii="Times New Roman" w:eastAsiaTheme="minorHAnsi" w:hAnsi="Times New Roman" w:cs="Times New Roman"/>
          <w:sz w:val="24"/>
          <w:lang w:val="en-US"/>
        </w:rPr>
      </w:pPr>
      <w:r w:rsidRPr="005E46C4">
        <w:rPr>
          <w:rFonts w:ascii="Arial" w:eastAsiaTheme="minorHAnsi" w:hAnsi="Arial" w:cs="Arial"/>
          <w:b/>
          <w:bCs/>
          <w:color w:val="000000"/>
          <w:sz w:val="22"/>
          <w:szCs w:val="22"/>
          <w:lang w:val="en-US"/>
        </w:rPr>
        <w:t>SUPPLEMENTARY DATA</w:t>
      </w:r>
    </w:p>
    <w:p w14:paraId="5CC90659" w14:textId="77777777" w:rsidR="00C47E34" w:rsidRPr="005E46C4" w:rsidRDefault="00C47E34" w:rsidP="00416E1D">
      <w:pPr>
        <w:jc w:val="both"/>
        <w:rPr>
          <w:rFonts w:ascii="Times New Roman" w:eastAsia="Times New Roman" w:hAnsi="Times New Roman" w:cs="Times New Roman"/>
          <w:sz w:val="24"/>
          <w:lang w:val="en-US"/>
        </w:rPr>
      </w:pPr>
    </w:p>
    <w:p w14:paraId="270561B2" w14:textId="77777777" w:rsidR="00C47E34" w:rsidRPr="005E46C4" w:rsidRDefault="00C47E34" w:rsidP="00416E1D">
      <w:pPr>
        <w:jc w:val="both"/>
        <w:rPr>
          <w:rFonts w:ascii="Times New Roman" w:eastAsiaTheme="minorHAnsi" w:hAnsi="Times New Roman" w:cs="Times New Roman"/>
          <w:sz w:val="24"/>
          <w:lang w:val="en-US"/>
        </w:rPr>
      </w:pPr>
      <w:r w:rsidRPr="005E46C4">
        <w:rPr>
          <w:rFonts w:ascii="Arial" w:eastAsiaTheme="minorHAnsi" w:hAnsi="Arial" w:cs="Arial"/>
          <w:b/>
          <w:bCs/>
          <w:color w:val="000000"/>
          <w:sz w:val="22"/>
          <w:szCs w:val="22"/>
          <w:lang w:val="en-US"/>
        </w:rPr>
        <w:t>ACKNOWLEDGEMENT</w:t>
      </w:r>
    </w:p>
    <w:p w14:paraId="1481A995" w14:textId="77777777" w:rsidR="00C47E34" w:rsidRPr="005E46C4" w:rsidRDefault="00C47E34" w:rsidP="00416E1D">
      <w:pPr>
        <w:jc w:val="both"/>
        <w:rPr>
          <w:rFonts w:ascii="Times New Roman" w:eastAsia="Times New Roman" w:hAnsi="Times New Roman" w:cs="Times New Roman"/>
          <w:sz w:val="24"/>
          <w:lang w:val="en-US"/>
        </w:rPr>
      </w:pPr>
    </w:p>
    <w:p w14:paraId="4D536A48" w14:textId="77777777" w:rsidR="00C47E34" w:rsidRPr="005E46C4" w:rsidRDefault="00C47E34" w:rsidP="00416E1D">
      <w:pPr>
        <w:jc w:val="both"/>
        <w:rPr>
          <w:rFonts w:ascii="Times New Roman" w:eastAsiaTheme="minorHAnsi" w:hAnsi="Times New Roman" w:cs="Times New Roman"/>
          <w:sz w:val="24"/>
          <w:lang w:val="en-US"/>
        </w:rPr>
      </w:pPr>
      <w:r w:rsidRPr="005E46C4">
        <w:rPr>
          <w:rFonts w:ascii="Arial" w:eastAsiaTheme="minorHAnsi" w:hAnsi="Arial" w:cs="Arial"/>
          <w:b/>
          <w:bCs/>
          <w:color w:val="000000"/>
          <w:sz w:val="22"/>
          <w:szCs w:val="22"/>
          <w:lang w:val="en-US"/>
        </w:rPr>
        <w:t>FUNDING</w:t>
      </w:r>
    </w:p>
    <w:p w14:paraId="14212BFE" w14:textId="77777777" w:rsidR="00C47E34" w:rsidRPr="005E46C4" w:rsidRDefault="00C47E34" w:rsidP="00416E1D">
      <w:pPr>
        <w:jc w:val="both"/>
        <w:rPr>
          <w:rFonts w:ascii="Times New Roman" w:eastAsia="Times New Roman" w:hAnsi="Times New Roman" w:cs="Times New Roman"/>
          <w:sz w:val="24"/>
          <w:lang w:val="en-US"/>
        </w:rPr>
      </w:pPr>
    </w:p>
    <w:p w14:paraId="57A16EF6" w14:textId="77777777" w:rsidR="00C47E34" w:rsidRPr="005E46C4" w:rsidRDefault="00C47E34" w:rsidP="00416E1D">
      <w:pPr>
        <w:jc w:val="both"/>
        <w:rPr>
          <w:rFonts w:ascii="Times New Roman" w:eastAsiaTheme="minorHAnsi" w:hAnsi="Times New Roman" w:cs="Times New Roman"/>
          <w:sz w:val="24"/>
          <w:lang w:val="en-US"/>
        </w:rPr>
      </w:pPr>
      <w:r w:rsidRPr="005E46C4">
        <w:rPr>
          <w:rFonts w:ascii="Arial" w:eastAsiaTheme="minorHAnsi" w:hAnsi="Arial" w:cs="Arial"/>
          <w:b/>
          <w:bCs/>
          <w:color w:val="000000"/>
          <w:sz w:val="22"/>
          <w:szCs w:val="22"/>
          <w:lang w:val="en-US"/>
        </w:rPr>
        <w:t>REFERENCES</w:t>
      </w:r>
    </w:p>
    <w:p w14:paraId="1B6157DE" w14:textId="2E665EC7" w:rsidR="00435F95" w:rsidRPr="00435F95" w:rsidRDefault="005E46C4" w:rsidP="00416E1D">
      <w:pPr>
        <w:widowControl w:val="0"/>
        <w:autoSpaceDE w:val="0"/>
        <w:autoSpaceDN w:val="0"/>
        <w:adjustRightInd w:val="0"/>
        <w:ind w:left="480" w:hanging="480"/>
        <w:jc w:val="both"/>
        <w:rPr>
          <w:rFonts w:ascii="Arial" w:hAnsi="Arial" w:cs="Arial"/>
          <w:noProof/>
          <w:sz w:val="22"/>
        </w:rPr>
      </w:pPr>
      <w:r>
        <w:rPr>
          <w:rFonts w:ascii="Arial" w:eastAsiaTheme="minorHAnsi" w:hAnsi="Arial" w:cs="Arial"/>
          <w:b/>
          <w:bCs/>
          <w:color w:val="000000"/>
          <w:sz w:val="22"/>
          <w:szCs w:val="22"/>
        </w:rPr>
        <w:fldChar w:fldCharType="begin" w:fldLock="1"/>
      </w:r>
      <w:r w:rsidRPr="005E46C4">
        <w:rPr>
          <w:rFonts w:ascii="Arial" w:eastAsiaTheme="minorHAnsi" w:hAnsi="Arial" w:cs="Arial"/>
          <w:b/>
          <w:bCs/>
          <w:color w:val="000000"/>
          <w:sz w:val="22"/>
          <w:szCs w:val="22"/>
          <w:lang w:val="en-US"/>
        </w:rPr>
        <w:instrText xml:space="preserve">ADDIN Mendeley Bibliography CSL_BIBLIOGRAPHY </w:instrText>
      </w:r>
      <w:r>
        <w:rPr>
          <w:rFonts w:ascii="Arial" w:eastAsiaTheme="minorHAnsi" w:hAnsi="Arial" w:cs="Arial"/>
          <w:b/>
          <w:bCs/>
          <w:color w:val="000000"/>
          <w:sz w:val="22"/>
          <w:szCs w:val="22"/>
        </w:rPr>
        <w:fldChar w:fldCharType="separate"/>
      </w:r>
      <w:r w:rsidR="00435F95" w:rsidRPr="00435F95">
        <w:rPr>
          <w:rFonts w:ascii="Arial" w:hAnsi="Arial" w:cs="Arial"/>
          <w:noProof/>
          <w:sz w:val="22"/>
        </w:rPr>
        <w:t xml:space="preserve">1. Maticzka,D., Lange,S.J., Costa,F. and Backofen,R. (2014) GraphProt: modeling binding preferences of RNA-binding proteins. </w:t>
      </w:r>
      <w:r w:rsidR="00435F95" w:rsidRPr="00435F95">
        <w:rPr>
          <w:rFonts w:ascii="Arial" w:hAnsi="Arial" w:cs="Arial"/>
          <w:i/>
          <w:iCs/>
          <w:noProof/>
          <w:sz w:val="22"/>
        </w:rPr>
        <w:t>Genome Biol.</w:t>
      </w:r>
      <w:r w:rsidR="00435F95" w:rsidRPr="00435F95">
        <w:rPr>
          <w:rFonts w:ascii="Arial" w:hAnsi="Arial" w:cs="Arial"/>
          <w:noProof/>
          <w:sz w:val="22"/>
        </w:rPr>
        <w:t xml:space="preserve">, </w:t>
      </w:r>
      <w:r w:rsidR="00435F95" w:rsidRPr="00435F95">
        <w:rPr>
          <w:rFonts w:ascii="Arial" w:hAnsi="Arial" w:cs="Arial"/>
          <w:b/>
          <w:bCs/>
          <w:noProof/>
          <w:sz w:val="22"/>
        </w:rPr>
        <w:t>15</w:t>
      </w:r>
      <w:r w:rsidR="00435F95" w:rsidRPr="00435F95">
        <w:rPr>
          <w:rFonts w:ascii="Arial" w:hAnsi="Arial" w:cs="Arial"/>
          <w:noProof/>
          <w:sz w:val="22"/>
        </w:rPr>
        <w:t>, R17.</w:t>
      </w:r>
    </w:p>
    <w:p w14:paraId="0074AEB4"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 Mattei,E., Ausiello,G., Ferrè,F. and Helmer-Citterich,M. (2014) A novel approach to represent and compare RNA secondary structures.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42</w:t>
      </w:r>
      <w:r w:rsidRPr="00435F95">
        <w:rPr>
          <w:rFonts w:ascii="Arial" w:hAnsi="Arial" w:cs="Arial"/>
          <w:noProof/>
          <w:sz w:val="22"/>
        </w:rPr>
        <w:t>, 6146–6157.</w:t>
      </w:r>
    </w:p>
    <w:p w14:paraId="175ED4B5"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3. Pietrosanto,M., Mattei,E., Helmer-Citterich,M. and Ferrè,F. (2016) A novel method for the identification of conserved structural patterns in RNA: From small scale to high-throughput applications.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44</w:t>
      </w:r>
      <w:r w:rsidRPr="00435F95">
        <w:rPr>
          <w:rFonts w:ascii="Arial" w:hAnsi="Arial" w:cs="Arial"/>
          <w:noProof/>
          <w:sz w:val="22"/>
        </w:rPr>
        <w:t>, 8600–8609.</w:t>
      </w:r>
    </w:p>
    <w:p w14:paraId="2C12E8C4"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4. Li,X., Quon,G., Lipshitz,H.D. and Morris,Q. (2010) Predicting in vivo binding sites of RNA-binding proteins using mRNA secondary structure. </w:t>
      </w:r>
      <w:r w:rsidRPr="00435F95">
        <w:rPr>
          <w:rFonts w:ascii="Arial" w:hAnsi="Arial" w:cs="Arial"/>
          <w:i/>
          <w:iCs/>
          <w:noProof/>
          <w:sz w:val="22"/>
        </w:rPr>
        <w:t>RNA</w:t>
      </w:r>
      <w:r w:rsidRPr="00435F95">
        <w:rPr>
          <w:rFonts w:ascii="Arial" w:hAnsi="Arial" w:cs="Arial"/>
          <w:noProof/>
          <w:sz w:val="22"/>
        </w:rPr>
        <w:t xml:space="preserve">, </w:t>
      </w:r>
      <w:r w:rsidRPr="00435F95">
        <w:rPr>
          <w:rFonts w:ascii="Arial" w:hAnsi="Arial" w:cs="Arial"/>
          <w:b/>
          <w:bCs/>
          <w:noProof/>
          <w:sz w:val="22"/>
        </w:rPr>
        <w:t>16</w:t>
      </w:r>
      <w:r w:rsidRPr="00435F95">
        <w:rPr>
          <w:rFonts w:ascii="Arial" w:hAnsi="Arial" w:cs="Arial"/>
          <w:noProof/>
          <w:sz w:val="22"/>
        </w:rPr>
        <w:t>, 1096–107.</w:t>
      </w:r>
    </w:p>
    <w:p w14:paraId="6C787158"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5. Cook,K.B., Hughes,T.R. and Morris,Q.D. (2015) High-throughput characterization of protein-RNA interactions. </w:t>
      </w:r>
      <w:r w:rsidRPr="00435F95">
        <w:rPr>
          <w:rFonts w:ascii="Arial" w:hAnsi="Arial" w:cs="Arial"/>
          <w:i/>
          <w:iCs/>
          <w:noProof/>
          <w:sz w:val="22"/>
        </w:rPr>
        <w:t xml:space="preserve">Brief. Funct. </w:t>
      </w:r>
      <w:r w:rsidRPr="00435F95">
        <w:rPr>
          <w:rFonts w:ascii="Arial" w:hAnsi="Arial" w:cs="Arial"/>
          <w:i/>
          <w:iCs/>
          <w:noProof/>
          <w:sz w:val="22"/>
        </w:rPr>
        <w:t>Genomics</w:t>
      </w:r>
      <w:r w:rsidRPr="00435F95">
        <w:rPr>
          <w:rFonts w:ascii="Arial" w:hAnsi="Arial" w:cs="Arial"/>
          <w:noProof/>
          <w:sz w:val="22"/>
        </w:rPr>
        <w:t xml:space="preserve">, </w:t>
      </w:r>
      <w:r w:rsidRPr="00435F95">
        <w:rPr>
          <w:rFonts w:ascii="Arial" w:hAnsi="Arial" w:cs="Arial"/>
          <w:b/>
          <w:bCs/>
          <w:noProof/>
          <w:sz w:val="22"/>
        </w:rPr>
        <w:t>14</w:t>
      </w:r>
      <w:r w:rsidRPr="00435F95">
        <w:rPr>
          <w:rFonts w:ascii="Arial" w:hAnsi="Arial" w:cs="Arial"/>
          <w:noProof/>
          <w:sz w:val="22"/>
        </w:rPr>
        <w:t>, 74–89.</w:t>
      </w:r>
    </w:p>
    <w:p w14:paraId="63A11FC3"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6. Polishchuk,M., Paz,I., Kohen,R., Mesika,R., Yakhini,Z. and Mandel-Gutfreund,Y. (2017) A combined sequence and structure based method for discovering enriched motifs in RNA from in vivo binding data. </w:t>
      </w:r>
      <w:r w:rsidRPr="00435F95">
        <w:rPr>
          <w:rFonts w:ascii="Arial" w:hAnsi="Arial" w:cs="Arial"/>
          <w:i/>
          <w:iCs/>
          <w:noProof/>
          <w:sz w:val="22"/>
        </w:rPr>
        <w:t>Methods</w:t>
      </w:r>
      <w:r w:rsidRPr="00435F95">
        <w:rPr>
          <w:rFonts w:ascii="Arial" w:hAnsi="Arial" w:cs="Arial"/>
          <w:noProof/>
          <w:sz w:val="22"/>
        </w:rPr>
        <w:t xml:space="preserve">, </w:t>
      </w:r>
      <w:r w:rsidRPr="00435F95">
        <w:rPr>
          <w:rFonts w:ascii="Arial" w:hAnsi="Arial" w:cs="Arial"/>
          <w:b/>
          <w:bCs/>
          <w:noProof/>
          <w:sz w:val="22"/>
        </w:rPr>
        <w:t>118</w:t>
      </w:r>
      <w:r w:rsidRPr="00435F95">
        <w:rPr>
          <w:rFonts w:ascii="Arial" w:hAnsi="Arial" w:cs="Arial"/>
          <w:noProof/>
          <w:sz w:val="22"/>
        </w:rPr>
        <w:t>–</w:t>
      </w:r>
      <w:r w:rsidRPr="00435F95">
        <w:rPr>
          <w:rFonts w:ascii="Arial" w:hAnsi="Arial" w:cs="Arial"/>
          <w:b/>
          <w:bCs/>
          <w:noProof/>
          <w:sz w:val="22"/>
        </w:rPr>
        <w:t>119</w:t>
      </w:r>
      <w:r w:rsidRPr="00435F95">
        <w:rPr>
          <w:rFonts w:ascii="Arial" w:hAnsi="Arial" w:cs="Arial"/>
          <w:noProof/>
          <w:sz w:val="22"/>
        </w:rPr>
        <w:t>, 73–81.</w:t>
      </w:r>
    </w:p>
    <w:p w14:paraId="374C5588"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7. Kazan,H., Ray,D., Chan,E.T., Hughes,T.R. and Morris,Q. (2010) RNAcontext: a new method for learning the sequence and structure binding preferences of RNA-binding proteins. </w:t>
      </w:r>
      <w:r w:rsidRPr="00435F95">
        <w:rPr>
          <w:rFonts w:ascii="Arial" w:hAnsi="Arial" w:cs="Arial"/>
          <w:i/>
          <w:iCs/>
          <w:noProof/>
          <w:sz w:val="22"/>
        </w:rPr>
        <w:t>PLoS Comput. Biol.</w:t>
      </w:r>
      <w:r w:rsidRPr="00435F95">
        <w:rPr>
          <w:rFonts w:ascii="Arial" w:hAnsi="Arial" w:cs="Arial"/>
          <w:noProof/>
          <w:sz w:val="22"/>
        </w:rPr>
        <w:t xml:space="preserve">, </w:t>
      </w:r>
      <w:r w:rsidRPr="00435F95">
        <w:rPr>
          <w:rFonts w:ascii="Arial" w:hAnsi="Arial" w:cs="Arial"/>
          <w:b/>
          <w:bCs/>
          <w:noProof/>
          <w:sz w:val="22"/>
        </w:rPr>
        <w:t>6</w:t>
      </w:r>
      <w:r w:rsidRPr="00435F95">
        <w:rPr>
          <w:rFonts w:ascii="Arial" w:hAnsi="Arial" w:cs="Arial"/>
          <w:noProof/>
          <w:sz w:val="22"/>
        </w:rPr>
        <w:t>, e1000832.</w:t>
      </w:r>
    </w:p>
    <w:p w14:paraId="067A0625"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8. Danaee,P., Rouches,M., Wiley,M., Deng,D., Huang,L. and Hendrix,D. (2018) bpRNA: large-scale automated annotation and analysis of RNA secondary structure.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46</w:t>
      </w:r>
      <w:r w:rsidRPr="00435F95">
        <w:rPr>
          <w:rFonts w:ascii="Arial" w:hAnsi="Arial" w:cs="Arial"/>
          <w:noProof/>
          <w:sz w:val="22"/>
        </w:rPr>
        <w:t>, 1–14.</w:t>
      </w:r>
    </w:p>
    <w:p w14:paraId="124A74B6"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9. Kertesz,M., Wan,Y., Mazor,E., Rinn,J.L., Nutter,R.C., Chang,H.Y. and Segal,E. (2010) Genome-wide measurement of RNA secondary structure in yeast. </w:t>
      </w:r>
      <w:r w:rsidRPr="00435F95">
        <w:rPr>
          <w:rFonts w:ascii="Arial" w:hAnsi="Arial" w:cs="Arial"/>
          <w:i/>
          <w:iCs/>
          <w:noProof/>
          <w:sz w:val="22"/>
        </w:rPr>
        <w:t>Nature</w:t>
      </w:r>
      <w:r w:rsidRPr="00435F95">
        <w:rPr>
          <w:rFonts w:ascii="Arial" w:hAnsi="Arial" w:cs="Arial"/>
          <w:noProof/>
          <w:sz w:val="22"/>
        </w:rPr>
        <w:t xml:space="preserve">, </w:t>
      </w:r>
      <w:r w:rsidRPr="00435F95">
        <w:rPr>
          <w:rFonts w:ascii="Arial" w:hAnsi="Arial" w:cs="Arial"/>
          <w:b/>
          <w:bCs/>
          <w:noProof/>
          <w:sz w:val="22"/>
        </w:rPr>
        <w:t>467</w:t>
      </w:r>
      <w:r w:rsidRPr="00435F95">
        <w:rPr>
          <w:rFonts w:ascii="Arial" w:hAnsi="Arial" w:cs="Arial"/>
          <w:noProof/>
          <w:sz w:val="22"/>
        </w:rPr>
        <w:t>, 103–107.</w:t>
      </w:r>
    </w:p>
    <w:p w14:paraId="4D6C3798"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10. Wan,Y., Qu,K., Ouyang,Z. and Chang,H.Y. (2013) Genome-wide mapping of RNA structure using nuclease digestion and high-throughput sequencing. </w:t>
      </w:r>
      <w:r w:rsidRPr="00435F95">
        <w:rPr>
          <w:rFonts w:ascii="Arial" w:hAnsi="Arial" w:cs="Arial"/>
          <w:i/>
          <w:iCs/>
          <w:noProof/>
          <w:sz w:val="22"/>
        </w:rPr>
        <w:t>Nat. Protoc.</w:t>
      </w:r>
      <w:r w:rsidRPr="00435F95">
        <w:rPr>
          <w:rFonts w:ascii="Arial" w:hAnsi="Arial" w:cs="Arial"/>
          <w:noProof/>
          <w:sz w:val="22"/>
        </w:rPr>
        <w:t xml:space="preserve">, </w:t>
      </w:r>
      <w:r w:rsidRPr="00435F95">
        <w:rPr>
          <w:rFonts w:ascii="Arial" w:hAnsi="Arial" w:cs="Arial"/>
          <w:b/>
          <w:bCs/>
          <w:noProof/>
          <w:sz w:val="22"/>
        </w:rPr>
        <w:t>8</w:t>
      </w:r>
      <w:r w:rsidRPr="00435F95">
        <w:rPr>
          <w:rFonts w:ascii="Arial" w:hAnsi="Arial" w:cs="Arial"/>
          <w:noProof/>
          <w:sz w:val="22"/>
        </w:rPr>
        <w:t>, 849–869.</w:t>
      </w:r>
    </w:p>
    <w:p w14:paraId="4B9D9504"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11. Wan,Y., Qu,K., Zhang,Q.C., Flynn,R. a, Manor,O., Ouyang,Z., Zhang,J., Spitale,R.C., Snyder,M.P., Segal,E., </w:t>
      </w:r>
      <w:r w:rsidRPr="00435F95">
        <w:rPr>
          <w:rFonts w:ascii="Arial" w:hAnsi="Arial" w:cs="Arial"/>
          <w:i/>
          <w:iCs/>
          <w:noProof/>
          <w:sz w:val="22"/>
        </w:rPr>
        <w:t>et al.</w:t>
      </w:r>
      <w:r w:rsidRPr="00435F95">
        <w:rPr>
          <w:rFonts w:ascii="Arial" w:hAnsi="Arial" w:cs="Arial"/>
          <w:noProof/>
          <w:sz w:val="22"/>
        </w:rPr>
        <w:t xml:space="preserve"> (2014) Landscape and variation of RNA secondary structure across the human transcriptome. </w:t>
      </w:r>
      <w:r w:rsidRPr="00435F95">
        <w:rPr>
          <w:rFonts w:ascii="Arial" w:hAnsi="Arial" w:cs="Arial"/>
          <w:i/>
          <w:iCs/>
          <w:noProof/>
          <w:sz w:val="22"/>
        </w:rPr>
        <w:t>Nature</w:t>
      </w:r>
      <w:r w:rsidRPr="00435F95">
        <w:rPr>
          <w:rFonts w:ascii="Arial" w:hAnsi="Arial" w:cs="Arial"/>
          <w:noProof/>
          <w:sz w:val="22"/>
        </w:rPr>
        <w:t xml:space="preserve">, </w:t>
      </w:r>
      <w:r w:rsidRPr="00435F95">
        <w:rPr>
          <w:rFonts w:ascii="Arial" w:hAnsi="Arial" w:cs="Arial"/>
          <w:b/>
          <w:bCs/>
          <w:noProof/>
          <w:sz w:val="22"/>
        </w:rPr>
        <w:t>505</w:t>
      </w:r>
      <w:r w:rsidRPr="00435F95">
        <w:rPr>
          <w:rFonts w:ascii="Arial" w:hAnsi="Arial" w:cs="Arial"/>
          <w:noProof/>
          <w:sz w:val="22"/>
        </w:rPr>
        <w:t>, 706–9.</w:t>
      </w:r>
    </w:p>
    <w:p w14:paraId="776A8946"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12. Washietl,S., Hofacker,I.L., Stadler,P.F. and Kellis,M. (2012) RNA folding with soft constraints: Reconciliation of probing data and thermodynamic secondary structure prediction.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40</w:t>
      </w:r>
      <w:r w:rsidRPr="00435F95">
        <w:rPr>
          <w:rFonts w:ascii="Arial" w:hAnsi="Arial" w:cs="Arial"/>
          <w:noProof/>
          <w:sz w:val="22"/>
        </w:rPr>
        <w:t>, 4261–4272.</w:t>
      </w:r>
    </w:p>
    <w:p w14:paraId="4D2145EE"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13. Lorenz,R., Hofacker,I.L. and Stadler,P.F. (2016) RNA folding with hard and soft constraints. </w:t>
      </w:r>
      <w:r w:rsidRPr="00435F95">
        <w:rPr>
          <w:rFonts w:ascii="Arial" w:hAnsi="Arial" w:cs="Arial"/>
          <w:i/>
          <w:iCs/>
          <w:noProof/>
          <w:sz w:val="22"/>
        </w:rPr>
        <w:t>Algorithms Mol. Biol.</w:t>
      </w:r>
      <w:r w:rsidRPr="00435F95">
        <w:rPr>
          <w:rFonts w:ascii="Arial" w:hAnsi="Arial" w:cs="Arial"/>
          <w:noProof/>
          <w:sz w:val="22"/>
        </w:rPr>
        <w:t xml:space="preserve">, </w:t>
      </w:r>
      <w:r w:rsidRPr="00435F95">
        <w:rPr>
          <w:rFonts w:ascii="Arial" w:hAnsi="Arial" w:cs="Arial"/>
          <w:b/>
          <w:bCs/>
          <w:noProof/>
          <w:sz w:val="22"/>
        </w:rPr>
        <w:t>11</w:t>
      </w:r>
      <w:r w:rsidRPr="00435F95">
        <w:rPr>
          <w:rFonts w:ascii="Arial" w:hAnsi="Arial" w:cs="Arial"/>
          <w:noProof/>
          <w:sz w:val="22"/>
        </w:rPr>
        <w:t>, 8.</w:t>
      </w:r>
    </w:p>
    <w:p w14:paraId="10848CE9"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14. Delli Ponti,R., Marti,S., Armaos,A. and Tartaglia,G.G. (2017) A high-throughput approach to profile RNA structure.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45</w:t>
      </w:r>
      <w:r w:rsidRPr="00435F95">
        <w:rPr>
          <w:rFonts w:ascii="Arial" w:hAnsi="Arial" w:cs="Arial"/>
          <w:noProof/>
          <w:sz w:val="22"/>
        </w:rPr>
        <w:t>, e35–e35.</w:t>
      </w:r>
    </w:p>
    <w:p w14:paraId="481E8B21"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15. Navarin,N. and Costa,F. (2017) An efficient graph kernel method for non-coding RNA functional prediction. </w:t>
      </w:r>
      <w:r w:rsidRPr="00435F95">
        <w:rPr>
          <w:rFonts w:ascii="Arial" w:hAnsi="Arial" w:cs="Arial"/>
          <w:i/>
          <w:iCs/>
          <w:noProof/>
          <w:sz w:val="22"/>
        </w:rPr>
        <w:t>Bioinformatics</w:t>
      </w:r>
      <w:r w:rsidRPr="00435F95">
        <w:rPr>
          <w:rFonts w:ascii="Arial" w:hAnsi="Arial" w:cs="Arial"/>
          <w:noProof/>
          <w:sz w:val="22"/>
        </w:rPr>
        <w:t xml:space="preserve">, </w:t>
      </w:r>
      <w:r w:rsidRPr="00435F95">
        <w:rPr>
          <w:rFonts w:ascii="Arial" w:hAnsi="Arial" w:cs="Arial"/>
          <w:b/>
          <w:bCs/>
          <w:noProof/>
          <w:sz w:val="22"/>
        </w:rPr>
        <w:t>33</w:t>
      </w:r>
      <w:r w:rsidRPr="00435F95">
        <w:rPr>
          <w:rFonts w:ascii="Arial" w:hAnsi="Arial" w:cs="Arial"/>
          <w:noProof/>
          <w:sz w:val="22"/>
        </w:rPr>
        <w:t>, 2642–2650.</w:t>
      </w:r>
    </w:p>
    <w:p w14:paraId="56CC4B93"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16. Mattei,E., Pietrosanto,M., Ferr??,F. and Helmer-Citterich,M. (2015) Web-Beagle: A web server for the alignment of RNA </w:t>
      </w:r>
      <w:r w:rsidRPr="00435F95">
        <w:rPr>
          <w:rFonts w:ascii="Arial" w:hAnsi="Arial" w:cs="Arial"/>
          <w:noProof/>
          <w:sz w:val="22"/>
        </w:rPr>
        <w:lastRenderedPageBreak/>
        <w:t xml:space="preserve">secondary structures.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43</w:t>
      </w:r>
      <w:r w:rsidRPr="00435F95">
        <w:rPr>
          <w:rFonts w:ascii="Arial" w:hAnsi="Arial" w:cs="Arial"/>
          <w:noProof/>
          <w:sz w:val="22"/>
        </w:rPr>
        <w:t>, W493–W497.</w:t>
      </w:r>
    </w:p>
    <w:p w14:paraId="767C3764"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17. Kazan,H. and Morris,Q. (2013) RBPmotif: a web server for the discovery of sequence and structure preferences of RNA-binding proteins. </w:t>
      </w:r>
      <w:r w:rsidRPr="00435F95">
        <w:rPr>
          <w:rFonts w:ascii="Arial" w:hAnsi="Arial" w:cs="Arial"/>
          <w:i/>
          <w:iCs/>
          <w:noProof/>
          <w:sz w:val="22"/>
        </w:rPr>
        <w:t xml:space="preserve">Nucleic Acids Res. </w:t>
      </w:r>
      <w:r w:rsidRPr="00435F95">
        <w:rPr>
          <w:rFonts w:ascii="Arial" w:hAnsi="Arial" w:cs="Arial"/>
          <w:noProof/>
          <w:sz w:val="22"/>
        </w:rPr>
        <w:t xml:space="preserve">, </w:t>
      </w:r>
      <w:r w:rsidRPr="00435F95">
        <w:rPr>
          <w:rFonts w:ascii="Arial" w:hAnsi="Arial" w:cs="Arial"/>
          <w:b/>
          <w:bCs/>
          <w:noProof/>
          <w:sz w:val="22"/>
        </w:rPr>
        <w:t>41</w:t>
      </w:r>
      <w:r w:rsidRPr="00435F95">
        <w:rPr>
          <w:rFonts w:ascii="Arial" w:hAnsi="Arial" w:cs="Arial"/>
          <w:noProof/>
          <w:sz w:val="22"/>
        </w:rPr>
        <w:t>, W180–W186.</w:t>
      </w:r>
    </w:p>
    <w:p w14:paraId="1665F43D"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18. Henikoff,S., Henikoff,J.G. and Pietrokovski,S. (1999) Blocks+: a non-redundant database of protein alignment blocks derived from multiple compilations. </w:t>
      </w:r>
      <w:r w:rsidRPr="00435F95">
        <w:rPr>
          <w:rFonts w:ascii="Arial" w:hAnsi="Arial" w:cs="Arial"/>
          <w:i/>
          <w:iCs/>
          <w:noProof/>
          <w:sz w:val="22"/>
        </w:rPr>
        <w:t>Bioinformatics</w:t>
      </w:r>
      <w:r w:rsidRPr="00435F95">
        <w:rPr>
          <w:rFonts w:ascii="Arial" w:hAnsi="Arial" w:cs="Arial"/>
          <w:noProof/>
          <w:sz w:val="22"/>
        </w:rPr>
        <w:t xml:space="preserve">, </w:t>
      </w:r>
      <w:r w:rsidRPr="00435F95">
        <w:rPr>
          <w:rFonts w:ascii="Arial" w:hAnsi="Arial" w:cs="Arial"/>
          <w:b/>
          <w:bCs/>
          <w:noProof/>
          <w:sz w:val="22"/>
        </w:rPr>
        <w:t>15</w:t>
      </w:r>
      <w:r w:rsidRPr="00435F95">
        <w:rPr>
          <w:rFonts w:ascii="Arial" w:hAnsi="Arial" w:cs="Arial"/>
          <w:noProof/>
          <w:sz w:val="22"/>
        </w:rPr>
        <w:t>, 471–479.</w:t>
      </w:r>
    </w:p>
    <w:p w14:paraId="605773D7"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19. Pietrokovski,S., Henikoff,J.G. and Henikoff,S. (1996) The Blocks Database—A System for Protein Classification.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24</w:t>
      </w:r>
      <w:r w:rsidRPr="00435F95">
        <w:rPr>
          <w:rFonts w:ascii="Arial" w:hAnsi="Arial" w:cs="Arial"/>
          <w:noProof/>
          <w:sz w:val="22"/>
        </w:rPr>
        <w:t>, 197–200.</w:t>
      </w:r>
    </w:p>
    <w:p w14:paraId="1603FB57"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20. Henikoff,S. and Henikoff,J.G. (1992) Amino acid substitution matrices from protein blocks. </w:t>
      </w:r>
      <w:r w:rsidRPr="00435F95">
        <w:rPr>
          <w:rFonts w:ascii="Arial" w:hAnsi="Arial" w:cs="Arial"/>
          <w:i/>
          <w:iCs/>
          <w:noProof/>
          <w:sz w:val="22"/>
        </w:rPr>
        <w:t>Proc. Natl. Acad. Sci.</w:t>
      </w:r>
      <w:r w:rsidRPr="00435F95">
        <w:rPr>
          <w:rFonts w:ascii="Arial" w:hAnsi="Arial" w:cs="Arial"/>
          <w:noProof/>
          <w:sz w:val="22"/>
        </w:rPr>
        <w:t xml:space="preserve">, </w:t>
      </w:r>
      <w:r w:rsidRPr="00435F95">
        <w:rPr>
          <w:rFonts w:ascii="Arial" w:hAnsi="Arial" w:cs="Arial"/>
          <w:b/>
          <w:bCs/>
          <w:noProof/>
          <w:sz w:val="22"/>
        </w:rPr>
        <w:t>89</w:t>
      </w:r>
      <w:r w:rsidRPr="00435F95">
        <w:rPr>
          <w:rFonts w:ascii="Arial" w:hAnsi="Arial" w:cs="Arial"/>
          <w:noProof/>
          <w:sz w:val="22"/>
        </w:rPr>
        <w:t>, 10915–10919.</w:t>
      </w:r>
    </w:p>
    <w:p w14:paraId="31CDF23A"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21. Wilm,A., Mainz,I. and Steger,G. (2006) An enhanced RNA alignment benchmark for sequence alignment programs. </w:t>
      </w:r>
      <w:r w:rsidRPr="00435F95">
        <w:rPr>
          <w:rFonts w:ascii="Arial" w:hAnsi="Arial" w:cs="Arial"/>
          <w:i/>
          <w:iCs/>
          <w:noProof/>
          <w:sz w:val="22"/>
        </w:rPr>
        <w:t>Algorithms Mol. Biol.</w:t>
      </w:r>
      <w:r w:rsidRPr="00435F95">
        <w:rPr>
          <w:rFonts w:ascii="Arial" w:hAnsi="Arial" w:cs="Arial"/>
          <w:noProof/>
          <w:sz w:val="22"/>
        </w:rPr>
        <w:t xml:space="preserve">, </w:t>
      </w:r>
      <w:r w:rsidRPr="00435F95">
        <w:rPr>
          <w:rFonts w:ascii="Arial" w:hAnsi="Arial" w:cs="Arial"/>
          <w:b/>
          <w:bCs/>
          <w:noProof/>
          <w:sz w:val="22"/>
        </w:rPr>
        <w:t>1</w:t>
      </w:r>
      <w:r w:rsidRPr="00435F95">
        <w:rPr>
          <w:rFonts w:ascii="Arial" w:hAnsi="Arial" w:cs="Arial"/>
          <w:noProof/>
          <w:sz w:val="22"/>
        </w:rPr>
        <w:t>, 19.</w:t>
      </w:r>
    </w:p>
    <w:p w14:paraId="44D268B2"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22. Andronescu,M., Bereg,V., Hoos,H.H. and Condon,A. (2008) RNA STRAND: The RNA secondary structure and statistical analysis database. </w:t>
      </w:r>
      <w:r w:rsidRPr="00435F95">
        <w:rPr>
          <w:rFonts w:ascii="Arial" w:hAnsi="Arial" w:cs="Arial"/>
          <w:i/>
          <w:iCs/>
          <w:noProof/>
          <w:sz w:val="22"/>
        </w:rPr>
        <w:t>BMC Bioinformatics</w:t>
      </w:r>
      <w:r w:rsidRPr="00435F95">
        <w:rPr>
          <w:rFonts w:ascii="Arial" w:hAnsi="Arial" w:cs="Arial"/>
          <w:noProof/>
          <w:sz w:val="22"/>
        </w:rPr>
        <w:t xml:space="preserve">, </w:t>
      </w:r>
      <w:r w:rsidRPr="00435F95">
        <w:rPr>
          <w:rFonts w:ascii="Arial" w:hAnsi="Arial" w:cs="Arial"/>
          <w:b/>
          <w:bCs/>
          <w:noProof/>
          <w:sz w:val="22"/>
        </w:rPr>
        <w:t>9</w:t>
      </w:r>
      <w:r w:rsidRPr="00435F95">
        <w:rPr>
          <w:rFonts w:ascii="Arial" w:hAnsi="Arial" w:cs="Arial"/>
          <w:noProof/>
          <w:sz w:val="22"/>
        </w:rPr>
        <w:t>, 1–10.</w:t>
      </w:r>
    </w:p>
    <w:p w14:paraId="57075565"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23. Kalvari,I., Argasinska,J., Quinones-Olvera,N., Nawrocki,E.P., Rivas,E., Eddy,S.R., Bateman,A., Finn,R.D. and Petrov,A.I. (2017) Rfam 13.0: shifting to a genome-centric resource for non-coding RNA families. </w:t>
      </w:r>
      <w:r w:rsidRPr="00435F95">
        <w:rPr>
          <w:rFonts w:ascii="Arial" w:hAnsi="Arial" w:cs="Arial"/>
          <w:i/>
          <w:iCs/>
          <w:noProof/>
          <w:sz w:val="22"/>
        </w:rPr>
        <w:t>Nucleic Acids Res.</w:t>
      </w:r>
      <w:r w:rsidRPr="00435F95">
        <w:rPr>
          <w:rFonts w:ascii="Arial" w:hAnsi="Arial" w:cs="Arial"/>
          <w:noProof/>
          <w:sz w:val="22"/>
        </w:rPr>
        <w:t xml:space="preserve">, </w:t>
      </w:r>
      <w:r w:rsidRPr="00435F95">
        <w:rPr>
          <w:rFonts w:ascii="Arial" w:hAnsi="Arial" w:cs="Arial"/>
          <w:b/>
          <w:bCs/>
          <w:noProof/>
          <w:sz w:val="22"/>
        </w:rPr>
        <w:t>46</w:t>
      </w:r>
      <w:r w:rsidRPr="00435F95">
        <w:rPr>
          <w:rFonts w:ascii="Arial" w:hAnsi="Arial" w:cs="Arial"/>
          <w:noProof/>
          <w:sz w:val="22"/>
        </w:rPr>
        <w:t>, 335–342.</w:t>
      </w:r>
    </w:p>
    <w:p w14:paraId="4F63F0A3" w14:textId="77777777" w:rsidR="00435F95" w:rsidRPr="00435F95" w:rsidRDefault="00435F95" w:rsidP="00416E1D">
      <w:pPr>
        <w:widowControl w:val="0"/>
        <w:autoSpaceDE w:val="0"/>
        <w:autoSpaceDN w:val="0"/>
        <w:adjustRightInd w:val="0"/>
        <w:ind w:left="480" w:hanging="480"/>
        <w:jc w:val="both"/>
        <w:rPr>
          <w:rFonts w:ascii="Arial" w:hAnsi="Arial" w:cs="Arial"/>
          <w:noProof/>
          <w:sz w:val="22"/>
        </w:rPr>
      </w:pPr>
      <w:r w:rsidRPr="00435F95">
        <w:rPr>
          <w:rFonts w:ascii="Arial" w:hAnsi="Arial" w:cs="Arial"/>
          <w:noProof/>
          <w:sz w:val="22"/>
        </w:rPr>
        <w:t xml:space="preserve">24. Gribskov,M., McLachlan,A. and Eisenberg,D. (1987) Profile analysis: detection of distantly related proteins. </w:t>
      </w:r>
      <w:r w:rsidRPr="00435F95">
        <w:rPr>
          <w:rFonts w:ascii="Arial" w:hAnsi="Arial" w:cs="Arial"/>
          <w:i/>
          <w:iCs/>
          <w:noProof/>
          <w:sz w:val="22"/>
        </w:rPr>
        <w:t>Proc. Natl. Acad. Sci. U. S. A.</w:t>
      </w:r>
      <w:r w:rsidRPr="00435F95">
        <w:rPr>
          <w:rFonts w:ascii="Arial" w:hAnsi="Arial" w:cs="Arial"/>
          <w:noProof/>
          <w:sz w:val="22"/>
        </w:rPr>
        <w:t xml:space="preserve">, </w:t>
      </w:r>
      <w:r w:rsidRPr="00435F95">
        <w:rPr>
          <w:rFonts w:ascii="Arial" w:hAnsi="Arial" w:cs="Arial"/>
          <w:b/>
          <w:bCs/>
          <w:noProof/>
          <w:sz w:val="22"/>
        </w:rPr>
        <w:t>84</w:t>
      </w:r>
      <w:r w:rsidRPr="00435F95">
        <w:rPr>
          <w:rFonts w:ascii="Arial" w:hAnsi="Arial" w:cs="Arial"/>
          <w:noProof/>
          <w:sz w:val="22"/>
        </w:rPr>
        <w:t>, 4355–4358.</w:t>
      </w:r>
    </w:p>
    <w:p w14:paraId="672ABC57" w14:textId="3C1792C5" w:rsidR="00C47E34" w:rsidRPr="00C47E34" w:rsidRDefault="005E46C4" w:rsidP="00416E1D">
      <w:pPr>
        <w:widowControl w:val="0"/>
        <w:autoSpaceDE w:val="0"/>
        <w:autoSpaceDN w:val="0"/>
        <w:adjustRightInd w:val="0"/>
        <w:ind w:left="480" w:hanging="480"/>
        <w:jc w:val="both"/>
        <w:rPr>
          <w:rFonts w:ascii="Times New Roman" w:eastAsiaTheme="minorHAnsi" w:hAnsi="Times New Roman" w:cs="Times New Roman"/>
          <w:sz w:val="24"/>
        </w:rPr>
      </w:pPr>
      <w:r>
        <w:rPr>
          <w:rFonts w:ascii="Arial" w:eastAsiaTheme="minorHAnsi" w:hAnsi="Arial" w:cs="Arial"/>
          <w:b/>
          <w:bCs/>
          <w:color w:val="000000"/>
          <w:sz w:val="22"/>
          <w:szCs w:val="22"/>
        </w:rPr>
        <w:fldChar w:fldCharType="end"/>
      </w:r>
    </w:p>
    <w:p w14:paraId="6D8841CD" w14:textId="77777777" w:rsidR="00C47E34" w:rsidRPr="00C47E34" w:rsidRDefault="00C47E34" w:rsidP="00416E1D">
      <w:pPr>
        <w:jc w:val="both"/>
        <w:rPr>
          <w:rFonts w:ascii="Times New Roman" w:eastAsia="Times New Roman" w:hAnsi="Times New Roman" w:cs="Times New Roman"/>
          <w:sz w:val="24"/>
        </w:rPr>
      </w:pPr>
    </w:p>
    <w:p w14:paraId="1F513A67" w14:textId="77777777" w:rsidR="00C900A3" w:rsidRDefault="00416E1D" w:rsidP="00416E1D">
      <w:pPr>
        <w:jc w:val="both"/>
      </w:pPr>
    </w:p>
    <w:sectPr w:rsidR="00C900A3" w:rsidSect="00416E1D">
      <w:type w:val="continuous"/>
      <w:pgSz w:w="11900" w:h="16840"/>
      <w:pgMar w:top="1417" w:right="1134" w:bottom="1134" w:left="1134" w:header="708" w:footer="708" w:gutter="0"/>
      <w:cols w:num="2" w:space="709"/>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co Pietrosanto" w:date="2018-07-26T16:12:00Z" w:initials="MP">
    <w:p w14:paraId="4ABD25FE" w14:textId="77777777" w:rsidR="00C47E34" w:rsidRDefault="00C47E34">
      <w:pPr>
        <w:pStyle w:val="Testocommento"/>
      </w:pPr>
      <w:r>
        <w:rPr>
          <w:rStyle w:val="Rimandocommento"/>
        </w:rPr>
        <w:annotationRef/>
      </w:r>
      <w:r>
        <w:t xml:space="preserve">L’0rdine poi vedrà </w:t>
      </w:r>
      <w:proofErr w:type="spellStart"/>
      <w:r>
        <w:t>manuela</w:t>
      </w:r>
      <w:proofErr w:type="spellEnd"/>
      <w:r>
        <w:t>, ma se sei d’accordo andiamo co-primi autori</w:t>
      </w:r>
    </w:p>
  </w:comment>
  <w:comment w:id="2" w:author="Marco Pietrosanto" w:date="2018-07-26T16:13:00Z" w:initials="MP">
    <w:p w14:paraId="55676155" w14:textId="77777777" w:rsidR="00C47E34" w:rsidRPr="00C47E34" w:rsidRDefault="00C47E34" w:rsidP="00C47E34">
      <w:pPr>
        <w:rPr>
          <w:rFonts w:ascii="Times New Roman" w:eastAsia="Times New Roman" w:hAnsi="Times New Roman" w:cs="Times New Roman"/>
          <w:sz w:val="24"/>
        </w:rPr>
      </w:pPr>
      <w:r>
        <w:rPr>
          <w:rStyle w:val="Rimandocommento"/>
        </w:rPr>
        <w:annotationRef/>
      </w:r>
      <w:r w:rsidRPr="00C47E34">
        <w:rPr>
          <w:rFonts w:ascii="Arial" w:eastAsia="Times New Roman" w:hAnsi="Arial" w:cs="Arial"/>
          <w:color w:val="333333"/>
          <w:sz w:val="20"/>
          <w:szCs w:val="20"/>
          <w:shd w:val="clear" w:color="auto" w:fill="FFFFFF"/>
        </w:rPr>
        <w:t xml:space="preserve">ricordarsi nei </w:t>
      </w:r>
      <w:proofErr w:type="spellStart"/>
      <w:r w:rsidRPr="00C47E34">
        <w:rPr>
          <w:rFonts w:ascii="Arial" w:eastAsia="Times New Roman" w:hAnsi="Arial" w:cs="Arial"/>
          <w:color w:val="333333"/>
          <w:sz w:val="20"/>
          <w:szCs w:val="20"/>
          <w:shd w:val="clear" w:color="auto" w:fill="FFFFFF"/>
        </w:rPr>
        <w:t>supp</w:t>
      </w:r>
      <w:proofErr w:type="spellEnd"/>
      <w:r w:rsidRPr="00C47E34">
        <w:rPr>
          <w:rFonts w:ascii="Arial" w:eastAsia="Times New Roman" w:hAnsi="Arial" w:cs="Arial"/>
          <w:color w:val="333333"/>
          <w:sz w:val="20"/>
          <w:szCs w:val="20"/>
          <w:shd w:val="clear" w:color="auto" w:fill="FFFFFF"/>
        </w:rPr>
        <w:t xml:space="preserve"> di mettere il procedimento per ottenere il miglior bonus</w:t>
      </w:r>
    </w:p>
    <w:p w14:paraId="7A0DCE78" w14:textId="77777777" w:rsidR="00C47E34" w:rsidRDefault="00C47E34">
      <w:pPr>
        <w:pStyle w:val="Testocommento"/>
      </w:pPr>
    </w:p>
  </w:comment>
  <w:comment w:id="3" w:author="Marco Pietrosanto" w:date="2018-07-26T16:13:00Z" w:initials="MP">
    <w:p w14:paraId="7EB6D491" w14:textId="77777777" w:rsidR="00C47E34" w:rsidRPr="00C47E34" w:rsidRDefault="00C47E34" w:rsidP="00C47E34">
      <w:pPr>
        <w:shd w:val="clear" w:color="auto" w:fill="FFFFFF"/>
        <w:rPr>
          <w:rFonts w:ascii="Arial" w:eastAsia="Times New Roman" w:hAnsi="Arial" w:cs="Arial"/>
          <w:color w:val="333333"/>
          <w:sz w:val="20"/>
          <w:szCs w:val="20"/>
        </w:rPr>
      </w:pPr>
      <w:r>
        <w:rPr>
          <w:rStyle w:val="Rimandocommento"/>
        </w:rPr>
        <w:annotationRef/>
      </w:r>
      <w:r w:rsidRPr="00C47E34">
        <w:rPr>
          <w:rFonts w:ascii="Arial" w:eastAsia="Times New Roman" w:hAnsi="Arial" w:cs="Arial"/>
          <w:color w:val="333333"/>
          <w:sz w:val="20"/>
          <w:szCs w:val="20"/>
        </w:rPr>
        <w:t>(RSTREE/RS3/niente)</w:t>
      </w:r>
    </w:p>
    <w:p w14:paraId="4705ABFF" w14:textId="77777777" w:rsidR="00C47E34" w:rsidRPr="00C47E34" w:rsidRDefault="00C47E34" w:rsidP="00C47E34">
      <w:pPr>
        <w:rPr>
          <w:rFonts w:ascii="Times New Roman" w:eastAsia="Times New Roman" w:hAnsi="Times New Roman" w:cs="Times New Roman"/>
          <w:sz w:val="24"/>
        </w:rPr>
      </w:pPr>
    </w:p>
    <w:p w14:paraId="3FA43013" w14:textId="77777777" w:rsidR="00C47E34" w:rsidRDefault="00C47E34">
      <w:pPr>
        <w:pStyle w:val="Testocommento"/>
      </w:pPr>
    </w:p>
  </w:comment>
  <w:comment w:id="4" w:author="Marco Pietrosanto" w:date="2018-07-26T16:14:00Z" w:initials="MP">
    <w:p w14:paraId="18D52BF6" w14:textId="77777777" w:rsidR="00C47E34" w:rsidRPr="00C47E34" w:rsidRDefault="00C47E34" w:rsidP="00C47E34">
      <w:pPr>
        <w:shd w:val="clear" w:color="auto" w:fill="FFFFFF"/>
        <w:rPr>
          <w:rFonts w:ascii="Arial" w:eastAsia="Times New Roman" w:hAnsi="Arial" w:cs="Arial"/>
          <w:color w:val="333333"/>
          <w:sz w:val="20"/>
          <w:szCs w:val="20"/>
        </w:rPr>
      </w:pPr>
      <w:r>
        <w:rPr>
          <w:rStyle w:val="Rimandocommento"/>
        </w:rPr>
        <w:annotationRef/>
      </w:r>
      <w:r w:rsidRPr="00C47E34">
        <w:rPr>
          <w:rFonts w:ascii="Arial" w:eastAsia="Times New Roman" w:hAnsi="Arial" w:cs="Arial"/>
          <w:color w:val="333333"/>
          <w:sz w:val="20"/>
          <w:szCs w:val="20"/>
        </w:rPr>
        <w:t>ci sono specifiche particolari che abbiamo usato?</w:t>
      </w:r>
    </w:p>
    <w:p w14:paraId="450434CA" w14:textId="77777777" w:rsidR="00C47E34" w:rsidRPr="00C47E34" w:rsidRDefault="00C47E34" w:rsidP="00C47E34">
      <w:pPr>
        <w:rPr>
          <w:rFonts w:ascii="Times New Roman" w:eastAsia="Times New Roman" w:hAnsi="Times New Roman" w:cs="Times New Roman"/>
          <w:sz w:val="24"/>
        </w:rPr>
      </w:pPr>
    </w:p>
    <w:p w14:paraId="4D69FA9B" w14:textId="77777777" w:rsidR="00C47E34" w:rsidRDefault="00C47E34">
      <w:pPr>
        <w:pStyle w:val="Testocommento"/>
      </w:pPr>
    </w:p>
  </w:comment>
  <w:comment w:id="5" w:author="Marco Pietrosanto" w:date="2018-07-26T16:14:00Z" w:initials="MP">
    <w:p w14:paraId="75BFE240" w14:textId="77777777" w:rsidR="00C47E34" w:rsidRPr="00C47E34" w:rsidRDefault="00C47E34" w:rsidP="00C47E34">
      <w:pPr>
        <w:shd w:val="clear" w:color="auto" w:fill="FFFFFF"/>
        <w:rPr>
          <w:rFonts w:ascii="Arial" w:eastAsia="Times New Roman" w:hAnsi="Arial" w:cs="Arial"/>
          <w:color w:val="333333"/>
          <w:sz w:val="20"/>
          <w:szCs w:val="20"/>
        </w:rPr>
      </w:pPr>
      <w:r>
        <w:rPr>
          <w:rStyle w:val="Rimandocommento"/>
        </w:rPr>
        <w:annotationRef/>
      </w:r>
      <w:r w:rsidRPr="00C47E34">
        <w:rPr>
          <w:rFonts w:ascii="Arial" w:eastAsia="Times New Roman" w:hAnsi="Arial" w:cs="Arial"/>
          <w:color w:val="333333"/>
          <w:sz w:val="20"/>
          <w:szCs w:val="20"/>
        </w:rPr>
        <w:t xml:space="preserve">pensavo </w:t>
      </w:r>
      <w:proofErr w:type="spellStart"/>
      <w:r w:rsidRPr="00C47E34">
        <w:rPr>
          <w:rFonts w:ascii="Arial" w:eastAsia="Times New Roman" w:hAnsi="Arial" w:cs="Arial"/>
          <w:color w:val="333333"/>
          <w:sz w:val="20"/>
          <w:szCs w:val="20"/>
        </w:rPr>
        <w:t>na</w:t>
      </w:r>
      <w:proofErr w:type="spellEnd"/>
      <w:r w:rsidRPr="00C47E34">
        <w:rPr>
          <w:rFonts w:ascii="Arial" w:eastAsia="Times New Roman" w:hAnsi="Arial" w:cs="Arial"/>
          <w:color w:val="333333"/>
          <w:sz w:val="20"/>
          <w:szCs w:val="20"/>
        </w:rPr>
        <w:t xml:space="preserve"> cosa zozzissima di mette online una roba grafica in cui tu cliccavi e sceglievi l'etichetta da dare ad ogni pezzo di struttura, alla fine ti si crea un alfabeto e ti genera automaticamente una matrice di </w:t>
      </w:r>
      <w:proofErr w:type="spellStart"/>
      <w:r w:rsidRPr="00C47E34">
        <w:rPr>
          <w:rFonts w:ascii="Arial" w:eastAsia="Times New Roman" w:hAnsi="Arial" w:cs="Arial"/>
          <w:color w:val="333333"/>
          <w:sz w:val="20"/>
          <w:szCs w:val="20"/>
        </w:rPr>
        <w:t>subs</w:t>
      </w:r>
      <w:proofErr w:type="spellEnd"/>
      <w:r w:rsidRPr="00C47E34">
        <w:rPr>
          <w:rFonts w:ascii="Arial" w:eastAsia="Times New Roman" w:hAnsi="Arial" w:cs="Arial"/>
          <w:color w:val="333333"/>
          <w:sz w:val="20"/>
          <w:szCs w:val="20"/>
        </w:rPr>
        <w:t>. mmm, forse non serve, ma mi stuzzica</w:t>
      </w:r>
    </w:p>
    <w:p w14:paraId="5D579833" w14:textId="77777777" w:rsidR="00C47E34" w:rsidRPr="00C47E34" w:rsidRDefault="00C47E34" w:rsidP="00C47E34">
      <w:pPr>
        <w:shd w:val="clear" w:color="auto" w:fill="F5F5F5"/>
        <w:rPr>
          <w:rFonts w:ascii="Arial" w:eastAsia="Times New Roman" w:hAnsi="Arial" w:cs="Arial"/>
          <w:color w:val="000000"/>
          <w:sz w:val="20"/>
          <w:szCs w:val="20"/>
        </w:rPr>
      </w:pPr>
    </w:p>
    <w:p w14:paraId="0476CC8D" w14:textId="77777777" w:rsidR="00C47E34" w:rsidRPr="00C47E34" w:rsidRDefault="00C47E34" w:rsidP="00C47E34">
      <w:pPr>
        <w:shd w:val="clear" w:color="auto" w:fill="F5F5F5"/>
        <w:rPr>
          <w:rFonts w:ascii="Arial" w:eastAsia="Times New Roman" w:hAnsi="Arial" w:cs="Arial"/>
          <w:color w:val="333333"/>
          <w:sz w:val="20"/>
          <w:szCs w:val="20"/>
        </w:rPr>
      </w:pPr>
      <w:r>
        <w:t>…</w:t>
      </w:r>
      <w:r>
        <w:br/>
      </w:r>
      <w:r w:rsidRPr="00C47E34">
        <w:rPr>
          <w:rFonts w:ascii="Arial" w:eastAsia="Times New Roman" w:hAnsi="Arial" w:cs="Arial"/>
          <w:color w:val="333333"/>
          <w:sz w:val="20"/>
          <w:szCs w:val="20"/>
        </w:rPr>
        <w:t xml:space="preserve">ecco magari sta roba di </w:t>
      </w:r>
      <w:proofErr w:type="spellStart"/>
      <w:r w:rsidRPr="00C47E34">
        <w:rPr>
          <w:rFonts w:ascii="Arial" w:eastAsia="Times New Roman" w:hAnsi="Arial" w:cs="Arial"/>
          <w:color w:val="333333"/>
          <w:sz w:val="20"/>
          <w:szCs w:val="20"/>
        </w:rPr>
        <w:t>trick</w:t>
      </w:r>
      <w:proofErr w:type="spellEnd"/>
      <w:r w:rsidRPr="00C47E34">
        <w:rPr>
          <w:rFonts w:ascii="Arial" w:eastAsia="Times New Roman" w:hAnsi="Arial" w:cs="Arial"/>
          <w:color w:val="333333"/>
          <w:sz w:val="20"/>
          <w:szCs w:val="20"/>
        </w:rPr>
        <w:t xml:space="preserve"> </w:t>
      </w:r>
      <w:proofErr w:type="spellStart"/>
      <w:r w:rsidRPr="00C47E34">
        <w:rPr>
          <w:rFonts w:ascii="Arial" w:eastAsia="Times New Roman" w:hAnsi="Arial" w:cs="Arial"/>
          <w:color w:val="333333"/>
          <w:sz w:val="20"/>
          <w:szCs w:val="20"/>
        </w:rPr>
        <w:t>webserver</w:t>
      </w:r>
      <w:proofErr w:type="spellEnd"/>
      <w:r w:rsidRPr="00C47E34">
        <w:rPr>
          <w:rFonts w:ascii="Arial" w:eastAsia="Times New Roman" w:hAnsi="Arial" w:cs="Arial"/>
          <w:color w:val="333333"/>
          <w:sz w:val="20"/>
          <w:szCs w:val="20"/>
        </w:rPr>
        <w:t xml:space="preserve"> je l'ammolliamo al </w:t>
      </w:r>
      <w:proofErr w:type="spellStart"/>
      <w:r w:rsidRPr="00C47E34">
        <w:rPr>
          <w:rFonts w:ascii="Arial" w:eastAsia="Times New Roman" w:hAnsi="Arial" w:cs="Arial"/>
          <w:color w:val="333333"/>
          <w:sz w:val="20"/>
          <w:szCs w:val="20"/>
        </w:rPr>
        <w:t>webserver</w:t>
      </w:r>
      <w:proofErr w:type="spellEnd"/>
      <w:r w:rsidRPr="00C47E34">
        <w:rPr>
          <w:rFonts w:ascii="Arial" w:eastAsia="Times New Roman" w:hAnsi="Arial" w:cs="Arial"/>
          <w:color w:val="333333"/>
          <w:sz w:val="20"/>
          <w:szCs w:val="20"/>
        </w:rPr>
        <w:t xml:space="preserve"> </w:t>
      </w:r>
      <w:proofErr w:type="spellStart"/>
      <w:r w:rsidRPr="00C47E34">
        <w:rPr>
          <w:rFonts w:ascii="Arial" w:eastAsia="Times New Roman" w:hAnsi="Arial" w:cs="Arial"/>
          <w:color w:val="333333"/>
          <w:sz w:val="20"/>
          <w:szCs w:val="20"/>
        </w:rPr>
        <w:t>issue</w:t>
      </w:r>
      <w:proofErr w:type="spellEnd"/>
      <w:r w:rsidRPr="00C47E34">
        <w:rPr>
          <w:rFonts w:ascii="Arial" w:eastAsia="Times New Roman" w:hAnsi="Arial" w:cs="Arial"/>
          <w:color w:val="333333"/>
          <w:sz w:val="20"/>
          <w:szCs w:val="20"/>
        </w:rPr>
        <w:t xml:space="preserve"> di dicembre se questo riusciamo a mandarlo prima</w:t>
      </w:r>
    </w:p>
    <w:p w14:paraId="5C91DF8A" w14:textId="77777777" w:rsidR="00C47E34" w:rsidRPr="00C47E34" w:rsidRDefault="00C47E34" w:rsidP="00C47E34">
      <w:pPr>
        <w:rPr>
          <w:rFonts w:ascii="Times New Roman" w:eastAsia="Times New Roman" w:hAnsi="Times New Roman" w:cs="Times New Roman"/>
          <w:sz w:val="24"/>
        </w:rPr>
      </w:pPr>
    </w:p>
    <w:p w14:paraId="63399250" w14:textId="77777777" w:rsidR="00C47E34" w:rsidRDefault="00C47E34">
      <w:pPr>
        <w:pStyle w:val="Testocommento"/>
      </w:pPr>
    </w:p>
  </w:comment>
  <w:comment w:id="6" w:author="Marco Pietrosanto" w:date="2018-07-26T16:14:00Z" w:initials="MP">
    <w:p w14:paraId="32AEF775" w14:textId="77777777" w:rsidR="00C47E34" w:rsidRPr="00C47E34" w:rsidRDefault="00C47E34" w:rsidP="00C47E34">
      <w:pPr>
        <w:shd w:val="clear" w:color="auto" w:fill="FFFFFF"/>
        <w:rPr>
          <w:rFonts w:ascii="Arial" w:eastAsia="Times New Roman" w:hAnsi="Arial" w:cs="Arial"/>
          <w:color w:val="333333"/>
          <w:sz w:val="20"/>
          <w:szCs w:val="20"/>
        </w:rPr>
      </w:pPr>
      <w:r>
        <w:rPr>
          <w:rStyle w:val="Rimandocommento"/>
        </w:rPr>
        <w:annotationRef/>
      </w:r>
      <w:r w:rsidRPr="00C47E34">
        <w:rPr>
          <w:rFonts w:ascii="Arial" w:eastAsia="Times New Roman" w:hAnsi="Arial" w:cs="Arial"/>
          <w:color w:val="333333"/>
          <w:sz w:val="20"/>
          <w:szCs w:val="20"/>
        </w:rPr>
        <w:t xml:space="preserve">attenzione che la </w:t>
      </w:r>
      <w:proofErr w:type="spellStart"/>
      <w:r w:rsidRPr="00C47E34">
        <w:rPr>
          <w:rFonts w:ascii="Arial" w:eastAsia="Times New Roman" w:hAnsi="Arial" w:cs="Arial"/>
          <w:color w:val="333333"/>
          <w:sz w:val="20"/>
          <w:szCs w:val="20"/>
        </w:rPr>
        <w:t>bear_X</w:t>
      </w:r>
      <w:proofErr w:type="spellEnd"/>
      <w:r w:rsidRPr="00C47E34">
        <w:rPr>
          <w:rFonts w:ascii="Arial" w:eastAsia="Times New Roman" w:hAnsi="Arial" w:cs="Arial"/>
          <w:color w:val="333333"/>
          <w:sz w:val="20"/>
          <w:szCs w:val="20"/>
        </w:rPr>
        <w:t xml:space="preserve"> sembra non avere gli </w:t>
      </w:r>
      <w:proofErr w:type="spellStart"/>
      <w:r w:rsidRPr="00C47E34">
        <w:rPr>
          <w:rFonts w:ascii="Arial" w:eastAsia="Times New Roman" w:hAnsi="Arial" w:cs="Arial"/>
          <w:color w:val="333333"/>
          <w:sz w:val="20"/>
          <w:szCs w:val="20"/>
        </w:rPr>
        <w:t>stem</w:t>
      </w:r>
      <w:proofErr w:type="spellEnd"/>
      <w:r w:rsidRPr="00C47E34">
        <w:rPr>
          <w:rFonts w:ascii="Arial" w:eastAsia="Times New Roman" w:hAnsi="Arial" w:cs="Arial"/>
          <w:color w:val="333333"/>
          <w:sz w:val="20"/>
          <w:szCs w:val="20"/>
        </w:rPr>
        <w:t xml:space="preserve"> corretti, sembra non si sostituiscano tra loro</w:t>
      </w:r>
    </w:p>
    <w:p w14:paraId="7D5808A9" w14:textId="77777777" w:rsidR="00C47E34" w:rsidRPr="00C47E34" w:rsidRDefault="00C47E34" w:rsidP="00C47E34">
      <w:pPr>
        <w:rPr>
          <w:rFonts w:ascii="Times New Roman" w:eastAsia="Times New Roman" w:hAnsi="Times New Roman" w:cs="Times New Roman"/>
          <w:sz w:val="24"/>
        </w:rPr>
      </w:pPr>
    </w:p>
    <w:p w14:paraId="35512E56" w14:textId="77777777" w:rsidR="00C47E34" w:rsidRDefault="00C47E34">
      <w:pPr>
        <w:pStyle w:val="Testocommento"/>
      </w:pPr>
    </w:p>
  </w:comment>
  <w:comment w:id="15" w:author="Marco Pietrosanto" w:date="2018-07-26T16:14:00Z" w:initials="MP">
    <w:p w14:paraId="066B654C" w14:textId="77777777" w:rsidR="00C47E34" w:rsidRDefault="00C47E34">
      <w:pPr>
        <w:pStyle w:val="Testocommento"/>
      </w:pPr>
      <w:r>
        <w:rPr>
          <w:rStyle w:val="Rimandocommento"/>
        </w:rPr>
        <w:annotationRef/>
      </w:r>
      <w:r>
        <w:t xml:space="preserve">in realtà c’è una cosa che non mi torna cioè che sul </w:t>
      </w:r>
      <w:proofErr w:type="spellStart"/>
      <w:r>
        <w:t>paper</w:t>
      </w:r>
      <w:proofErr w:type="spellEnd"/>
      <w:r>
        <w:t xml:space="preserve"> di </w:t>
      </w:r>
      <w:proofErr w:type="spellStart"/>
      <w:r>
        <w:t>eugenio</w:t>
      </w:r>
      <w:proofErr w:type="spellEnd"/>
      <w:r>
        <w:t xml:space="preserve"> ci sono risultati diversi… eppure </w:t>
      </w:r>
      <w:proofErr w:type="spellStart"/>
      <w:r>
        <w:t>bear_orig</w:t>
      </w:r>
      <w:proofErr w:type="spellEnd"/>
      <w:r>
        <w:t xml:space="preserve"> l’ho fatto con beagle senza modifiche… boh</w:t>
      </w:r>
    </w:p>
  </w:comment>
  <w:comment w:id="16" w:author="Marco Pietrosanto" w:date="2018-07-26T16:15:00Z" w:initials="MP">
    <w:p w14:paraId="6119D618" w14:textId="77777777" w:rsidR="00C47E34" w:rsidRPr="00C47E34" w:rsidRDefault="00C47E34" w:rsidP="00C47E34">
      <w:pPr>
        <w:shd w:val="clear" w:color="auto" w:fill="FFFFFF"/>
        <w:rPr>
          <w:rFonts w:ascii="Arial" w:eastAsia="Times New Roman" w:hAnsi="Arial" w:cs="Arial"/>
          <w:color w:val="333333"/>
          <w:sz w:val="20"/>
          <w:szCs w:val="20"/>
        </w:rPr>
      </w:pPr>
      <w:r>
        <w:rPr>
          <w:rStyle w:val="Rimandocommento"/>
        </w:rPr>
        <w:annotationRef/>
      </w:r>
      <w:r w:rsidRPr="00C47E34">
        <w:rPr>
          <w:rFonts w:ascii="Arial" w:eastAsia="Times New Roman" w:hAnsi="Arial" w:cs="Arial"/>
          <w:color w:val="333333"/>
          <w:sz w:val="20"/>
          <w:szCs w:val="20"/>
        </w:rPr>
        <w:t xml:space="preserve">questa parte non so proprio se metterla, apre la strada ad una buona discussione sulle rappresentazioni ottimali, ma i risultati sono davvero </w:t>
      </w:r>
      <w:proofErr w:type="spellStart"/>
      <w:r w:rsidRPr="00C47E34">
        <w:rPr>
          <w:rFonts w:ascii="Arial" w:eastAsia="Times New Roman" w:hAnsi="Arial" w:cs="Arial"/>
          <w:color w:val="333333"/>
          <w:sz w:val="20"/>
          <w:szCs w:val="20"/>
        </w:rPr>
        <w:t>meh</w:t>
      </w:r>
      <w:proofErr w:type="spellEnd"/>
      <w:r w:rsidRPr="00C47E34">
        <w:rPr>
          <w:rFonts w:ascii="Arial" w:eastAsia="Times New Roman" w:hAnsi="Arial" w:cs="Arial"/>
          <w:color w:val="333333"/>
          <w:sz w:val="20"/>
          <w:szCs w:val="20"/>
        </w:rPr>
        <w:t xml:space="preserve">, anche se li giustificheremmo con il fatto che essendoci dei gruppi strutturali, come si vede dagli alberi, una classificazione viene confusa dalle similarità strutturali delle famiglie quindi grazie al cazzo che non va. Forse potremmo usare questi dati per dire che è meglio se non vai a fare allineamenti strutturali per classificare, però a questo punto uno direbbe "meglio usare sequenza E struttura", e allora c'è </w:t>
      </w:r>
      <w:proofErr w:type="spellStart"/>
      <w:r w:rsidRPr="00C47E34">
        <w:rPr>
          <w:rFonts w:ascii="Arial" w:eastAsia="Times New Roman" w:hAnsi="Arial" w:cs="Arial"/>
          <w:color w:val="333333"/>
          <w:sz w:val="20"/>
          <w:szCs w:val="20"/>
        </w:rPr>
        <w:t>Infernal</w:t>
      </w:r>
      <w:proofErr w:type="spellEnd"/>
      <w:r w:rsidRPr="00C47E34">
        <w:rPr>
          <w:rFonts w:ascii="Arial" w:eastAsia="Times New Roman" w:hAnsi="Arial" w:cs="Arial"/>
          <w:color w:val="333333"/>
          <w:sz w:val="20"/>
          <w:szCs w:val="20"/>
        </w:rPr>
        <w:t>, vero, ma è lento a merda! Non lo so RAGIONIAMOCI</w:t>
      </w:r>
    </w:p>
    <w:p w14:paraId="37374D7B" w14:textId="77777777" w:rsidR="00C47E34" w:rsidRPr="00C47E34" w:rsidRDefault="00C47E34" w:rsidP="00C47E34">
      <w:pPr>
        <w:rPr>
          <w:rFonts w:ascii="Times New Roman" w:eastAsia="Times New Roman" w:hAnsi="Times New Roman" w:cs="Times New Roman"/>
          <w:sz w:val="24"/>
        </w:rPr>
      </w:pPr>
    </w:p>
    <w:p w14:paraId="5FA43DB3" w14:textId="77777777" w:rsidR="00C47E34" w:rsidRDefault="00C47E34">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BD25FE" w15:done="0"/>
  <w15:commentEx w15:paraId="7A0DCE78" w15:done="0"/>
  <w15:commentEx w15:paraId="3FA43013" w15:done="0"/>
  <w15:commentEx w15:paraId="4D69FA9B" w15:done="0"/>
  <w15:commentEx w15:paraId="63399250" w15:done="0"/>
  <w15:commentEx w15:paraId="35512E56" w15:done="0"/>
  <w15:commentEx w15:paraId="066B654C" w15:done="0"/>
  <w15:commentEx w15:paraId="5FA43D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BD25FE" w16cid:durableId="1F0565C2"/>
  <w16cid:commentId w16cid:paraId="7A0DCE78" w16cid:durableId="1F0565C3"/>
  <w16cid:commentId w16cid:paraId="3FA43013" w16cid:durableId="1F0565C4"/>
  <w16cid:commentId w16cid:paraId="4D69FA9B" w16cid:durableId="1F0565C5"/>
  <w16cid:commentId w16cid:paraId="63399250" w16cid:durableId="1F0565C6"/>
  <w16cid:commentId w16cid:paraId="35512E56" w16cid:durableId="1F0565C7"/>
  <w16cid:commentId w16cid:paraId="066B654C" w16cid:durableId="1F0565C8"/>
  <w16cid:commentId w16cid:paraId="5FA43DB3" w16cid:durableId="1F0565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64850"/>
    <w:multiLevelType w:val="multilevel"/>
    <w:tmpl w:val="EAEAA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5C58"/>
    <w:multiLevelType w:val="multilevel"/>
    <w:tmpl w:val="CB1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0702E"/>
    <w:multiLevelType w:val="multilevel"/>
    <w:tmpl w:val="C86E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E34"/>
    <w:rsid w:val="00017703"/>
    <w:rsid w:val="000336E8"/>
    <w:rsid w:val="0008292B"/>
    <w:rsid w:val="000A746D"/>
    <w:rsid w:val="000C28D2"/>
    <w:rsid w:val="000C59D2"/>
    <w:rsid w:val="000E26B1"/>
    <w:rsid w:val="000F1A63"/>
    <w:rsid w:val="000F34C9"/>
    <w:rsid w:val="000F5CE8"/>
    <w:rsid w:val="00125269"/>
    <w:rsid w:val="001308A1"/>
    <w:rsid w:val="00140EF2"/>
    <w:rsid w:val="00141FD2"/>
    <w:rsid w:val="001461ED"/>
    <w:rsid w:val="001509EC"/>
    <w:rsid w:val="001706F4"/>
    <w:rsid w:val="00194D9B"/>
    <w:rsid w:val="001C61F7"/>
    <w:rsid w:val="00200AA2"/>
    <w:rsid w:val="00224595"/>
    <w:rsid w:val="002370D5"/>
    <w:rsid w:val="00246434"/>
    <w:rsid w:val="00252251"/>
    <w:rsid w:val="0026329B"/>
    <w:rsid w:val="00266B53"/>
    <w:rsid w:val="00266C02"/>
    <w:rsid w:val="002672DC"/>
    <w:rsid w:val="002757E4"/>
    <w:rsid w:val="002A7A38"/>
    <w:rsid w:val="002C7C42"/>
    <w:rsid w:val="002D0319"/>
    <w:rsid w:val="002E2410"/>
    <w:rsid w:val="002F2F3F"/>
    <w:rsid w:val="002F7996"/>
    <w:rsid w:val="002F7F67"/>
    <w:rsid w:val="00311D4A"/>
    <w:rsid w:val="00312132"/>
    <w:rsid w:val="003133B3"/>
    <w:rsid w:val="00335B61"/>
    <w:rsid w:val="00355DC1"/>
    <w:rsid w:val="003640A9"/>
    <w:rsid w:val="00374B55"/>
    <w:rsid w:val="00377CD2"/>
    <w:rsid w:val="003918F9"/>
    <w:rsid w:val="003B793A"/>
    <w:rsid w:val="003C11A2"/>
    <w:rsid w:val="003C7B79"/>
    <w:rsid w:val="003D338B"/>
    <w:rsid w:val="003E53A6"/>
    <w:rsid w:val="003F5521"/>
    <w:rsid w:val="00400219"/>
    <w:rsid w:val="004160AA"/>
    <w:rsid w:val="00416E1D"/>
    <w:rsid w:val="00435F95"/>
    <w:rsid w:val="0044080E"/>
    <w:rsid w:val="00471EB5"/>
    <w:rsid w:val="00475E8A"/>
    <w:rsid w:val="00493392"/>
    <w:rsid w:val="004A2366"/>
    <w:rsid w:val="004C7711"/>
    <w:rsid w:val="004E1B91"/>
    <w:rsid w:val="004E2DB3"/>
    <w:rsid w:val="004E35CB"/>
    <w:rsid w:val="004F34B2"/>
    <w:rsid w:val="00500B0E"/>
    <w:rsid w:val="00510D9B"/>
    <w:rsid w:val="00511154"/>
    <w:rsid w:val="005476F0"/>
    <w:rsid w:val="00551B70"/>
    <w:rsid w:val="005834D0"/>
    <w:rsid w:val="00590718"/>
    <w:rsid w:val="005A02F9"/>
    <w:rsid w:val="005B0168"/>
    <w:rsid w:val="005C6E6F"/>
    <w:rsid w:val="005D378C"/>
    <w:rsid w:val="005D3F6E"/>
    <w:rsid w:val="005E075D"/>
    <w:rsid w:val="005E46C4"/>
    <w:rsid w:val="006021EF"/>
    <w:rsid w:val="00620BF7"/>
    <w:rsid w:val="00633681"/>
    <w:rsid w:val="006431C0"/>
    <w:rsid w:val="006563F9"/>
    <w:rsid w:val="00657B1E"/>
    <w:rsid w:val="006B281F"/>
    <w:rsid w:val="006C0178"/>
    <w:rsid w:val="006C19E8"/>
    <w:rsid w:val="006D0B85"/>
    <w:rsid w:val="006D7A5C"/>
    <w:rsid w:val="0072258C"/>
    <w:rsid w:val="007632E6"/>
    <w:rsid w:val="00771D0B"/>
    <w:rsid w:val="007802DD"/>
    <w:rsid w:val="0078341F"/>
    <w:rsid w:val="0079688C"/>
    <w:rsid w:val="007B096D"/>
    <w:rsid w:val="007B7FF3"/>
    <w:rsid w:val="007C7B79"/>
    <w:rsid w:val="007F2070"/>
    <w:rsid w:val="007F685C"/>
    <w:rsid w:val="00824123"/>
    <w:rsid w:val="00845374"/>
    <w:rsid w:val="00876E4F"/>
    <w:rsid w:val="00880AF3"/>
    <w:rsid w:val="008823D1"/>
    <w:rsid w:val="008A201C"/>
    <w:rsid w:val="008A732D"/>
    <w:rsid w:val="009323DE"/>
    <w:rsid w:val="00947864"/>
    <w:rsid w:val="00967DCF"/>
    <w:rsid w:val="0097357E"/>
    <w:rsid w:val="00987F2E"/>
    <w:rsid w:val="009A5266"/>
    <w:rsid w:val="009D57AE"/>
    <w:rsid w:val="009E72F6"/>
    <w:rsid w:val="00A06584"/>
    <w:rsid w:val="00A322B4"/>
    <w:rsid w:val="00A64BD3"/>
    <w:rsid w:val="00A8143C"/>
    <w:rsid w:val="00A82CEF"/>
    <w:rsid w:val="00AA2D02"/>
    <w:rsid w:val="00AB1E61"/>
    <w:rsid w:val="00AD4CD5"/>
    <w:rsid w:val="00AE7B08"/>
    <w:rsid w:val="00AF159B"/>
    <w:rsid w:val="00AF77AD"/>
    <w:rsid w:val="00B155BA"/>
    <w:rsid w:val="00B21196"/>
    <w:rsid w:val="00B214E3"/>
    <w:rsid w:val="00B22185"/>
    <w:rsid w:val="00B25744"/>
    <w:rsid w:val="00B32FE2"/>
    <w:rsid w:val="00B43481"/>
    <w:rsid w:val="00B43766"/>
    <w:rsid w:val="00B53797"/>
    <w:rsid w:val="00B56725"/>
    <w:rsid w:val="00B84A3A"/>
    <w:rsid w:val="00B97D15"/>
    <w:rsid w:val="00BA05FF"/>
    <w:rsid w:val="00BB4FC8"/>
    <w:rsid w:val="00BC58A9"/>
    <w:rsid w:val="00BC5D8A"/>
    <w:rsid w:val="00BD2E64"/>
    <w:rsid w:val="00BE2BE9"/>
    <w:rsid w:val="00C3310D"/>
    <w:rsid w:val="00C33267"/>
    <w:rsid w:val="00C47E34"/>
    <w:rsid w:val="00C522B6"/>
    <w:rsid w:val="00C969EC"/>
    <w:rsid w:val="00CA3E5D"/>
    <w:rsid w:val="00CB0CFB"/>
    <w:rsid w:val="00CB5891"/>
    <w:rsid w:val="00CC5103"/>
    <w:rsid w:val="00CC7660"/>
    <w:rsid w:val="00CE131E"/>
    <w:rsid w:val="00CE6045"/>
    <w:rsid w:val="00CF1F55"/>
    <w:rsid w:val="00CF3216"/>
    <w:rsid w:val="00CF6B27"/>
    <w:rsid w:val="00D25F05"/>
    <w:rsid w:val="00D42BFE"/>
    <w:rsid w:val="00D52800"/>
    <w:rsid w:val="00D54156"/>
    <w:rsid w:val="00D6623E"/>
    <w:rsid w:val="00D72393"/>
    <w:rsid w:val="00D801A9"/>
    <w:rsid w:val="00DB2B08"/>
    <w:rsid w:val="00DE24A8"/>
    <w:rsid w:val="00E07C47"/>
    <w:rsid w:val="00E1219A"/>
    <w:rsid w:val="00E1462F"/>
    <w:rsid w:val="00E413A8"/>
    <w:rsid w:val="00E43096"/>
    <w:rsid w:val="00E553CA"/>
    <w:rsid w:val="00E7441A"/>
    <w:rsid w:val="00EA183D"/>
    <w:rsid w:val="00EA277A"/>
    <w:rsid w:val="00EF55BF"/>
    <w:rsid w:val="00F12190"/>
    <w:rsid w:val="00F41687"/>
    <w:rsid w:val="00F47BC1"/>
    <w:rsid w:val="00F54B2C"/>
    <w:rsid w:val="00F61B03"/>
    <w:rsid w:val="00FA015D"/>
    <w:rsid w:val="00FB03B8"/>
    <w:rsid w:val="00FE3C50"/>
    <w:rsid w:val="00FF0084"/>
    <w:rsid w:val="00FF4B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CF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8823D1"/>
    <w:rPr>
      <w:rFonts w:eastAsiaTheme="minorEastAsia"/>
      <w:sz w:val="2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47E34"/>
    <w:pPr>
      <w:spacing w:before="100" w:beforeAutospacing="1" w:after="100" w:afterAutospacing="1"/>
    </w:pPr>
    <w:rPr>
      <w:rFonts w:ascii="Times New Roman" w:eastAsiaTheme="minorHAnsi" w:hAnsi="Times New Roman" w:cs="Times New Roman"/>
      <w:sz w:val="24"/>
    </w:rPr>
  </w:style>
  <w:style w:type="character" w:styleId="Rimandocommento">
    <w:name w:val="annotation reference"/>
    <w:basedOn w:val="Carpredefinitoparagrafo"/>
    <w:uiPriority w:val="99"/>
    <w:semiHidden/>
    <w:unhideWhenUsed/>
    <w:rsid w:val="00C47E34"/>
    <w:rPr>
      <w:sz w:val="18"/>
      <w:szCs w:val="18"/>
    </w:rPr>
  </w:style>
  <w:style w:type="paragraph" w:styleId="Testocommento">
    <w:name w:val="annotation text"/>
    <w:basedOn w:val="Normale"/>
    <w:link w:val="TestocommentoCarattere"/>
    <w:uiPriority w:val="99"/>
    <w:semiHidden/>
    <w:unhideWhenUsed/>
    <w:rsid w:val="00C47E34"/>
    <w:rPr>
      <w:sz w:val="24"/>
    </w:rPr>
  </w:style>
  <w:style w:type="character" w:customStyle="1" w:styleId="TestocommentoCarattere">
    <w:name w:val="Testo commento Carattere"/>
    <w:basedOn w:val="Carpredefinitoparagrafo"/>
    <w:link w:val="Testocommento"/>
    <w:uiPriority w:val="99"/>
    <w:semiHidden/>
    <w:rsid w:val="00C47E34"/>
    <w:rPr>
      <w:rFonts w:eastAsiaTheme="minorEastAsia"/>
      <w:lang w:eastAsia="it-IT"/>
    </w:rPr>
  </w:style>
  <w:style w:type="paragraph" w:styleId="Soggettocommento">
    <w:name w:val="annotation subject"/>
    <w:basedOn w:val="Testocommento"/>
    <w:next w:val="Testocommento"/>
    <w:link w:val="SoggettocommentoCarattere"/>
    <w:uiPriority w:val="99"/>
    <w:semiHidden/>
    <w:unhideWhenUsed/>
    <w:rsid w:val="00C47E34"/>
    <w:rPr>
      <w:b/>
      <w:bCs/>
      <w:sz w:val="20"/>
      <w:szCs w:val="20"/>
    </w:rPr>
  </w:style>
  <w:style w:type="character" w:customStyle="1" w:styleId="SoggettocommentoCarattere">
    <w:name w:val="Soggetto commento Carattere"/>
    <w:basedOn w:val="TestocommentoCarattere"/>
    <w:link w:val="Soggettocommento"/>
    <w:uiPriority w:val="99"/>
    <w:semiHidden/>
    <w:rsid w:val="00C47E34"/>
    <w:rPr>
      <w:rFonts w:eastAsiaTheme="minorEastAsia"/>
      <w:b/>
      <w:bCs/>
      <w:sz w:val="20"/>
      <w:szCs w:val="20"/>
      <w:lang w:eastAsia="it-IT"/>
    </w:rPr>
  </w:style>
  <w:style w:type="paragraph" w:styleId="Testofumetto">
    <w:name w:val="Balloon Text"/>
    <w:basedOn w:val="Normale"/>
    <w:link w:val="TestofumettoCarattere"/>
    <w:uiPriority w:val="99"/>
    <w:semiHidden/>
    <w:unhideWhenUsed/>
    <w:rsid w:val="00C47E34"/>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47E34"/>
    <w:rPr>
      <w:rFonts w:ascii="Times New Roman" w:eastAsiaTheme="minorEastAsia" w:hAnsi="Times New Roman" w:cs="Times New Roman"/>
      <w:sz w:val="18"/>
      <w:szCs w:val="18"/>
      <w:lang w:eastAsia="it-IT"/>
    </w:rPr>
  </w:style>
  <w:style w:type="paragraph" w:styleId="Didascalia">
    <w:name w:val="caption"/>
    <w:basedOn w:val="Normale"/>
    <w:next w:val="Normale"/>
    <w:uiPriority w:val="35"/>
    <w:unhideWhenUsed/>
    <w:qFormat/>
    <w:rsid w:val="003640A9"/>
    <w:pPr>
      <w:spacing w:after="200"/>
    </w:pPr>
    <w:rPr>
      <w:i/>
      <w:iCs/>
      <w:color w:val="44546A" w:themeColor="text2"/>
      <w:sz w:val="18"/>
      <w:szCs w:val="18"/>
    </w:rPr>
  </w:style>
  <w:style w:type="character" w:styleId="Testosegnaposto">
    <w:name w:val="Placeholder Text"/>
    <w:basedOn w:val="Carpredefinitoparagrafo"/>
    <w:uiPriority w:val="99"/>
    <w:semiHidden/>
    <w:rsid w:val="001308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9437">
      <w:bodyDiv w:val="1"/>
      <w:marLeft w:val="0"/>
      <w:marRight w:val="0"/>
      <w:marTop w:val="0"/>
      <w:marBottom w:val="0"/>
      <w:divBdr>
        <w:top w:val="none" w:sz="0" w:space="0" w:color="auto"/>
        <w:left w:val="none" w:sz="0" w:space="0" w:color="auto"/>
        <w:bottom w:val="none" w:sz="0" w:space="0" w:color="auto"/>
        <w:right w:val="none" w:sz="0" w:space="0" w:color="auto"/>
      </w:divBdr>
      <w:divsChild>
        <w:div w:id="315377163">
          <w:marLeft w:val="0"/>
          <w:marRight w:val="0"/>
          <w:marTop w:val="0"/>
          <w:marBottom w:val="0"/>
          <w:divBdr>
            <w:top w:val="none" w:sz="0" w:space="0" w:color="auto"/>
            <w:left w:val="none" w:sz="0" w:space="0" w:color="auto"/>
            <w:bottom w:val="single" w:sz="6" w:space="6" w:color="DDDDDD"/>
            <w:right w:val="none" w:sz="0" w:space="0" w:color="auto"/>
          </w:divBdr>
          <w:divsChild>
            <w:div w:id="1849443730">
              <w:marLeft w:val="0"/>
              <w:marRight w:val="0"/>
              <w:marTop w:val="90"/>
              <w:marBottom w:val="90"/>
              <w:divBdr>
                <w:top w:val="none" w:sz="0" w:space="0" w:color="auto"/>
                <w:left w:val="none" w:sz="0" w:space="0" w:color="auto"/>
                <w:bottom w:val="none" w:sz="0" w:space="0" w:color="auto"/>
                <w:right w:val="none" w:sz="0" w:space="0" w:color="auto"/>
              </w:divBdr>
              <w:divsChild>
                <w:div w:id="15198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4520">
          <w:marLeft w:val="0"/>
          <w:marRight w:val="0"/>
          <w:marTop w:val="0"/>
          <w:marBottom w:val="0"/>
          <w:divBdr>
            <w:top w:val="none" w:sz="0" w:space="0" w:color="auto"/>
            <w:left w:val="none" w:sz="0" w:space="0" w:color="auto"/>
            <w:bottom w:val="single" w:sz="6" w:space="9" w:color="E5E5E5"/>
            <w:right w:val="none" w:sz="0" w:space="0" w:color="auto"/>
          </w:divBdr>
          <w:divsChild>
            <w:div w:id="95926138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87449306">
      <w:bodyDiv w:val="1"/>
      <w:marLeft w:val="0"/>
      <w:marRight w:val="0"/>
      <w:marTop w:val="0"/>
      <w:marBottom w:val="0"/>
      <w:divBdr>
        <w:top w:val="none" w:sz="0" w:space="0" w:color="auto"/>
        <w:left w:val="none" w:sz="0" w:space="0" w:color="auto"/>
        <w:bottom w:val="none" w:sz="0" w:space="0" w:color="auto"/>
        <w:right w:val="none" w:sz="0" w:space="0" w:color="auto"/>
      </w:divBdr>
      <w:divsChild>
        <w:div w:id="1848443451">
          <w:marLeft w:val="0"/>
          <w:marRight w:val="0"/>
          <w:marTop w:val="0"/>
          <w:marBottom w:val="0"/>
          <w:divBdr>
            <w:top w:val="none" w:sz="0" w:space="0" w:color="auto"/>
            <w:left w:val="none" w:sz="0" w:space="0" w:color="auto"/>
            <w:bottom w:val="none" w:sz="0" w:space="0" w:color="auto"/>
            <w:right w:val="none" w:sz="0" w:space="0" w:color="auto"/>
          </w:divBdr>
          <w:divsChild>
            <w:div w:id="1337267371">
              <w:marLeft w:val="0"/>
              <w:marRight w:val="0"/>
              <w:marTop w:val="0"/>
              <w:marBottom w:val="0"/>
              <w:divBdr>
                <w:top w:val="none" w:sz="0" w:space="0" w:color="auto"/>
                <w:left w:val="none" w:sz="0" w:space="0" w:color="auto"/>
                <w:bottom w:val="single" w:sz="6" w:space="6" w:color="DDDDDD"/>
                <w:right w:val="none" w:sz="0" w:space="0" w:color="auto"/>
              </w:divBdr>
              <w:divsChild>
                <w:div w:id="713701459">
                  <w:marLeft w:val="0"/>
                  <w:marRight w:val="0"/>
                  <w:marTop w:val="90"/>
                  <w:marBottom w:val="90"/>
                  <w:divBdr>
                    <w:top w:val="none" w:sz="0" w:space="0" w:color="auto"/>
                    <w:left w:val="none" w:sz="0" w:space="0" w:color="auto"/>
                    <w:bottom w:val="none" w:sz="0" w:space="0" w:color="auto"/>
                    <w:right w:val="none" w:sz="0" w:space="0" w:color="auto"/>
                  </w:divBdr>
                  <w:divsChild>
                    <w:div w:id="10786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91978">
      <w:bodyDiv w:val="1"/>
      <w:marLeft w:val="0"/>
      <w:marRight w:val="0"/>
      <w:marTop w:val="0"/>
      <w:marBottom w:val="0"/>
      <w:divBdr>
        <w:top w:val="none" w:sz="0" w:space="0" w:color="auto"/>
        <w:left w:val="none" w:sz="0" w:space="0" w:color="auto"/>
        <w:bottom w:val="none" w:sz="0" w:space="0" w:color="auto"/>
        <w:right w:val="none" w:sz="0" w:space="0" w:color="auto"/>
      </w:divBdr>
      <w:divsChild>
        <w:div w:id="881984020">
          <w:marLeft w:val="0"/>
          <w:marRight w:val="0"/>
          <w:marTop w:val="0"/>
          <w:marBottom w:val="0"/>
          <w:divBdr>
            <w:top w:val="none" w:sz="0" w:space="0" w:color="auto"/>
            <w:left w:val="none" w:sz="0" w:space="0" w:color="auto"/>
            <w:bottom w:val="none" w:sz="0" w:space="0" w:color="auto"/>
            <w:right w:val="none" w:sz="0" w:space="0" w:color="auto"/>
          </w:divBdr>
          <w:divsChild>
            <w:div w:id="303700188">
              <w:marLeft w:val="0"/>
              <w:marRight w:val="0"/>
              <w:marTop w:val="0"/>
              <w:marBottom w:val="0"/>
              <w:divBdr>
                <w:top w:val="none" w:sz="0" w:space="0" w:color="auto"/>
                <w:left w:val="none" w:sz="0" w:space="0" w:color="auto"/>
                <w:bottom w:val="single" w:sz="6" w:space="6" w:color="DDDDDD"/>
                <w:right w:val="none" w:sz="0" w:space="0" w:color="auto"/>
              </w:divBdr>
              <w:divsChild>
                <w:div w:id="566107328">
                  <w:marLeft w:val="0"/>
                  <w:marRight w:val="0"/>
                  <w:marTop w:val="90"/>
                  <w:marBottom w:val="90"/>
                  <w:divBdr>
                    <w:top w:val="none" w:sz="0" w:space="0" w:color="auto"/>
                    <w:left w:val="none" w:sz="0" w:space="0" w:color="auto"/>
                    <w:bottom w:val="none" w:sz="0" w:space="0" w:color="auto"/>
                    <w:right w:val="none" w:sz="0" w:space="0" w:color="auto"/>
                  </w:divBdr>
                  <w:divsChild>
                    <w:div w:id="13170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835673">
      <w:bodyDiv w:val="1"/>
      <w:marLeft w:val="0"/>
      <w:marRight w:val="0"/>
      <w:marTop w:val="0"/>
      <w:marBottom w:val="0"/>
      <w:divBdr>
        <w:top w:val="none" w:sz="0" w:space="0" w:color="auto"/>
        <w:left w:val="none" w:sz="0" w:space="0" w:color="auto"/>
        <w:bottom w:val="none" w:sz="0" w:space="0" w:color="auto"/>
        <w:right w:val="none" w:sz="0" w:space="0" w:color="auto"/>
      </w:divBdr>
    </w:div>
    <w:div w:id="1000817246">
      <w:bodyDiv w:val="1"/>
      <w:marLeft w:val="0"/>
      <w:marRight w:val="0"/>
      <w:marTop w:val="0"/>
      <w:marBottom w:val="0"/>
      <w:divBdr>
        <w:top w:val="none" w:sz="0" w:space="0" w:color="auto"/>
        <w:left w:val="none" w:sz="0" w:space="0" w:color="auto"/>
        <w:bottom w:val="none" w:sz="0" w:space="0" w:color="auto"/>
        <w:right w:val="none" w:sz="0" w:space="0" w:color="auto"/>
      </w:divBdr>
      <w:divsChild>
        <w:div w:id="222060926">
          <w:marLeft w:val="0"/>
          <w:marRight w:val="0"/>
          <w:marTop w:val="0"/>
          <w:marBottom w:val="0"/>
          <w:divBdr>
            <w:top w:val="none" w:sz="0" w:space="0" w:color="auto"/>
            <w:left w:val="none" w:sz="0" w:space="0" w:color="auto"/>
            <w:bottom w:val="none" w:sz="0" w:space="0" w:color="auto"/>
            <w:right w:val="none" w:sz="0" w:space="0" w:color="auto"/>
          </w:divBdr>
          <w:divsChild>
            <w:div w:id="224728840">
              <w:marLeft w:val="0"/>
              <w:marRight w:val="0"/>
              <w:marTop w:val="0"/>
              <w:marBottom w:val="0"/>
              <w:divBdr>
                <w:top w:val="none" w:sz="0" w:space="0" w:color="auto"/>
                <w:left w:val="none" w:sz="0" w:space="0" w:color="auto"/>
                <w:bottom w:val="single" w:sz="6" w:space="6" w:color="DDDDDD"/>
                <w:right w:val="none" w:sz="0" w:space="0" w:color="auto"/>
              </w:divBdr>
              <w:divsChild>
                <w:div w:id="1290159886">
                  <w:marLeft w:val="0"/>
                  <w:marRight w:val="0"/>
                  <w:marTop w:val="90"/>
                  <w:marBottom w:val="90"/>
                  <w:divBdr>
                    <w:top w:val="none" w:sz="0" w:space="0" w:color="auto"/>
                    <w:left w:val="none" w:sz="0" w:space="0" w:color="auto"/>
                    <w:bottom w:val="none" w:sz="0" w:space="0" w:color="auto"/>
                    <w:right w:val="none" w:sz="0" w:space="0" w:color="auto"/>
                  </w:divBdr>
                  <w:divsChild>
                    <w:div w:id="17755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10992">
      <w:bodyDiv w:val="1"/>
      <w:marLeft w:val="0"/>
      <w:marRight w:val="0"/>
      <w:marTop w:val="0"/>
      <w:marBottom w:val="0"/>
      <w:divBdr>
        <w:top w:val="none" w:sz="0" w:space="0" w:color="auto"/>
        <w:left w:val="none" w:sz="0" w:space="0" w:color="auto"/>
        <w:bottom w:val="none" w:sz="0" w:space="0" w:color="auto"/>
        <w:right w:val="none" w:sz="0" w:space="0" w:color="auto"/>
      </w:divBdr>
    </w:div>
    <w:div w:id="1261180870">
      <w:bodyDiv w:val="1"/>
      <w:marLeft w:val="0"/>
      <w:marRight w:val="0"/>
      <w:marTop w:val="0"/>
      <w:marBottom w:val="0"/>
      <w:divBdr>
        <w:top w:val="none" w:sz="0" w:space="0" w:color="auto"/>
        <w:left w:val="none" w:sz="0" w:space="0" w:color="auto"/>
        <w:bottom w:val="none" w:sz="0" w:space="0" w:color="auto"/>
        <w:right w:val="none" w:sz="0" w:space="0" w:color="auto"/>
      </w:divBdr>
    </w:div>
    <w:div w:id="1787506048">
      <w:bodyDiv w:val="1"/>
      <w:marLeft w:val="0"/>
      <w:marRight w:val="0"/>
      <w:marTop w:val="0"/>
      <w:marBottom w:val="0"/>
      <w:divBdr>
        <w:top w:val="none" w:sz="0" w:space="0" w:color="auto"/>
        <w:left w:val="none" w:sz="0" w:space="0" w:color="auto"/>
        <w:bottom w:val="none" w:sz="0" w:space="0" w:color="auto"/>
        <w:right w:val="none" w:sz="0" w:space="0" w:color="auto"/>
      </w:divBdr>
      <w:divsChild>
        <w:div w:id="450831268">
          <w:marLeft w:val="0"/>
          <w:marRight w:val="0"/>
          <w:marTop w:val="0"/>
          <w:marBottom w:val="0"/>
          <w:divBdr>
            <w:top w:val="none" w:sz="0" w:space="0" w:color="auto"/>
            <w:left w:val="none" w:sz="0" w:space="0" w:color="auto"/>
            <w:bottom w:val="single" w:sz="6" w:space="9" w:color="E5E5E5"/>
            <w:right w:val="none" w:sz="0" w:space="0" w:color="auto"/>
          </w:divBdr>
          <w:divsChild>
            <w:div w:id="1386373147">
              <w:marLeft w:val="0"/>
              <w:marRight w:val="0"/>
              <w:marTop w:val="90"/>
              <w:marBottom w:val="90"/>
              <w:divBdr>
                <w:top w:val="none" w:sz="0" w:space="0" w:color="auto"/>
                <w:left w:val="none" w:sz="0" w:space="0" w:color="auto"/>
                <w:bottom w:val="none" w:sz="0" w:space="0" w:color="auto"/>
                <w:right w:val="none" w:sz="0" w:space="0" w:color="auto"/>
              </w:divBdr>
              <w:divsChild>
                <w:div w:id="1307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10290">
      <w:bodyDiv w:val="1"/>
      <w:marLeft w:val="0"/>
      <w:marRight w:val="0"/>
      <w:marTop w:val="0"/>
      <w:marBottom w:val="0"/>
      <w:divBdr>
        <w:top w:val="none" w:sz="0" w:space="0" w:color="auto"/>
        <w:left w:val="none" w:sz="0" w:space="0" w:color="auto"/>
        <w:bottom w:val="none" w:sz="0" w:space="0" w:color="auto"/>
        <w:right w:val="none" w:sz="0" w:space="0" w:color="auto"/>
      </w:divBdr>
      <w:divsChild>
        <w:div w:id="1284924706">
          <w:marLeft w:val="0"/>
          <w:marRight w:val="0"/>
          <w:marTop w:val="0"/>
          <w:marBottom w:val="0"/>
          <w:divBdr>
            <w:top w:val="none" w:sz="0" w:space="0" w:color="auto"/>
            <w:left w:val="none" w:sz="0" w:space="0" w:color="auto"/>
            <w:bottom w:val="none" w:sz="0" w:space="0" w:color="auto"/>
            <w:right w:val="none" w:sz="0" w:space="0" w:color="auto"/>
          </w:divBdr>
          <w:divsChild>
            <w:div w:id="1587767699">
              <w:marLeft w:val="0"/>
              <w:marRight w:val="0"/>
              <w:marTop w:val="0"/>
              <w:marBottom w:val="0"/>
              <w:divBdr>
                <w:top w:val="none" w:sz="0" w:space="0" w:color="auto"/>
                <w:left w:val="none" w:sz="0" w:space="0" w:color="auto"/>
                <w:bottom w:val="single" w:sz="6" w:space="6" w:color="DDDDDD"/>
                <w:right w:val="none" w:sz="0" w:space="0" w:color="auto"/>
              </w:divBdr>
              <w:divsChild>
                <w:div w:id="1270970646">
                  <w:marLeft w:val="0"/>
                  <w:marRight w:val="0"/>
                  <w:marTop w:val="90"/>
                  <w:marBottom w:val="90"/>
                  <w:divBdr>
                    <w:top w:val="none" w:sz="0" w:space="0" w:color="auto"/>
                    <w:left w:val="none" w:sz="0" w:space="0" w:color="auto"/>
                    <w:bottom w:val="none" w:sz="0" w:space="0" w:color="auto"/>
                    <w:right w:val="none" w:sz="0" w:space="0" w:color="auto"/>
                  </w:divBdr>
                  <w:divsChild>
                    <w:div w:id="19105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7250BA-1F80-8540-843D-5EC9E275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15510</Words>
  <Characters>88411</Characters>
  <Application>Microsoft Office Word</Application>
  <DocSecurity>0</DocSecurity>
  <Lines>736</Lines>
  <Paragraphs>207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Pietrosanto</dc:creator>
  <cp:keywords/>
  <dc:description/>
  <cp:lastModifiedBy>Marco Pietrosanto</cp:lastModifiedBy>
  <cp:revision>15</cp:revision>
  <dcterms:created xsi:type="dcterms:W3CDTF">2018-07-26T14:11:00Z</dcterms:created>
  <dcterms:modified xsi:type="dcterms:W3CDTF">2018-07-27T10:55:00Z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17b3b4dc-ea18-3513-ba6d-4c0a5543274e</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http://www.zotero.org/styles/cell</vt:lpwstr>
  </property>
  <property fmtid="{D5CDD505-2E9C-101B-9397-08002B2CF9AE}" pid="12" name="Mendeley Recent Style Name 3_1">
    <vt:lpwstr>Cell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http://www.zotero.org/styles/nucleic-acids-research</vt:lpwstr>
  </property>
  <property fmtid="{D5CDD505-2E9C-101B-9397-08002B2CF9AE}" pid="24" name="Mendeley Recent Style Name 9_1">
    <vt:lpwstr>Nucleic Acids Research</vt:lpwstr>
  </property>
</Properties>
</file>